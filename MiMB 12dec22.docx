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C1CD5" w14:textId="5A37C17D" w:rsidR="00212B28" w:rsidRDefault="001B1F59" w:rsidP="00525AB8">
      <w:pPr>
        <w:pStyle w:val="NoSpacing"/>
        <w:spacing w:line="360" w:lineRule="auto"/>
        <w:jc w:val="both"/>
        <w:rPr>
          <w:rFonts w:ascii="Times New Roman" w:hAnsi="Times New Roman" w:cs="Times New Roman"/>
          <w:sz w:val="24"/>
          <w:szCs w:val="24"/>
        </w:rPr>
      </w:pPr>
      <w:ins w:id="0" w:author="RP" w:date="2022-12-19T10:26:00Z">
        <w:r>
          <w:rPr>
            <w:rFonts w:ascii="Times New Roman" w:hAnsi="Times New Roman" w:cs="Times New Roman"/>
            <w:sz w:val="24"/>
            <w:szCs w:val="24"/>
          </w:rPr>
          <w:t>º</w:t>
        </w:r>
      </w:ins>
      <w:bookmarkStart w:id="1" w:name="_GoBack"/>
      <w:bookmarkEnd w:id="1"/>
    </w:p>
    <w:p w14:paraId="3A2A3DA0" w14:textId="3DB5E34B" w:rsidR="00E2672A" w:rsidRPr="0061115F" w:rsidRDefault="00E2672A" w:rsidP="00E2672A">
      <w:pPr>
        <w:pStyle w:val="NoSpacing"/>
        <w:spacing w:line="360" w:lineRule="auto"/>
        <w:jc w:val="both"/>
        <w:rPr>
          <w:rFonts w:ascii="Times New Roman" w:hAnsi="Times New Roman" w:cs="Times New Roman"/>
          <w:b/>
          <w:sz w:val="28"/>
          <w:szCs w:val="28"/>
        </w:rPr>
      </w:pPr>
      <w:r w:rsidRPr="00BD3777">
        <w:rPr>
          <w:rFonts w:ascii="Times New Roman" w:hAnsi="Times New Roman" w:cs="Times New Roman"/>
          <w:b/>
          <w:sz w:val="28"/>
          <w:szCs w:val="28"/>
        </w:rPr>
        <w:t xml:space="preserve">Induction of translational readthrough on protein tyrosine phosphatases </w:t>
      </w:r>
      <w:r w:rsidR="00ED2FAB" w:rsidRPr="00BD3777">
        <w:rPr>
          <w:rFonts w:ascii="Times New Roman" w:hAnsi="Times New Roman" w:cs="Times New Roman"/>
          <w:b/>
          <w:sz w:val="28"/>
          <w:szCs w:val="28"/>
        </w:rPr>
        <w:t>targeted</w:t>
      </w:r>
      <w:r w:rsidRPr="00BD3777">
        <w:rPr>
          <w:rFonts w:ascii="Times New Roman" w:hAnsi="Times New Roman" w:cs="Times New Roman"/>
          <w:b/>
          <w:sz w:val="28"/>
          <w:szCs w:val="28"/>
        </w:rPr>
        <w:t xml:space="preserve"> by premature termination codon mutations in human disease</w:t>
      </w:r>
    </w:p>
    <w:p w14:paraId="755F3F9B" w14:textId="0B1C9C57" w:rsidR="00B44568" w:rsidRDefault="00B44568" w:rsidP="00525AB8">
      <w:pPr>
        <w:pStyle w:val="NoSpacing"/>
        <w:spacing w:line="360" w:lineRule="auto"/>
        <w:jc w:val="both"/>
        <w:rPr>
          <w:rFonts w:ascii="Times New Roman" w:hAnsi="Times New Roman" w:cs="Times New Roman"/>
          <w:b/>
          <w:sz w:val="24"/>
          <w:szCs w:val="24"/>
        </w:rPr>
      </w:pPr>
    </w:p>
    <w:p w14:paraId="63A66DE0" w14:textId="02D21407" w:rsidR="00794C13" w:rsidRDefault="00794C13" w:rsidP="00525AB8">
      <w:pPr>
        <w:pStyle w:val="NoSpacing"/>
        <w:spacing w:line="360" w:lineRule="auto"/>
        <w:jc w:val="both"/>
        <w:rPr>
          <w:rFonts w:ascii="Times New Roman" w:hAnsi="Times New Roman" w:cs="Times New Roman"/>
          <w:b/>
          <w:sz w:val="24"/>
          <w:szCs w:val="24"/>
        </w:rPr>
      </w:pPr>
    </w:p>
    <w:p w14:paraId="5057085D" w14:textId="426DE30E" w:rsidR="00794C13" w:rsidRPr="00212B28" w:rsidRDefault="00794C13" w:rsidP="00525AB8">
      <w:pPr>
        <w:pStyle w:val="NoSpacing"/>
        <w:spacing w:line="360" w:lineRule="auto"/>
        <w:jc w:val="both"/>
        <w:rPr>
          <w:rFonts w:ascii="Times New Roman" w:hAnsi="Times New Roman" w:cs="Times New Roman"/>
          <w:b/>
          <w:sz w:val="24"/>
          <w:szCs w:val="24"/>
          <w:lang w:val="es-ES"/>
        </w:rPr>
      </w:pPr>
      <w:r w:rsidRPr="00212B28">
        <w:rPr>
          <w:rFonts w:ascii="Times New Roman" w:hAnsi="Times New Roman" w:cs="Times New Roman"/>
          <w:b/>
          <w:sz w:val="24"/>
          <w:szCs w:val="24"/>
          <w:lang w:val="es-ES"/>
        </w:rPr>
        <w:t>Leire Torices, Caroline E. Nunes-Xavier</w:t>
      </w:r>
      <w:r w:rsidR="00212B28" w:rsidRPr="00212B28">
        <w:rPr>
          <w:rFonts w:ascii="Times New Roman" w:hAnsi="Times New Roman" w:cs="Times New Roman"/>
          <w:b/>
          <w:sz w:val="24"/>
          <w:szCs w:val="24"/>
          <w:lang w:val="es-ES"/>
        </w:rPr>
        <w:t xml:space="preserve">, </w:t>
      </w:r>
      <w:proofErr w:type="spellStart"/>
      <w:r w:rsidR="00212B28" w:rsidRPr="00212B28">
        <w:rPr>
          <w:rFonts w:ascii="Times New Roman" w:hAnsi="Times New Roman" w:cs="Times New Roman"/>
          <w:b/>
          <w:sz w:val="24"/>
          <w:szCs w:val="24"/>
          <w:lang w:val="es-ES"/>
        </w:rPr>
        <w:t>xxxx</w:t>
      </w:r>
      <w:proofErr w:type="spellEnd"/>
      <w:r w:rsidR="00212B28" w:rsidRPr="00212B28">
        <w:rPr>
          <w:rFonts w:ascii="Times New Roman" w:hAnsi="Times New Roman" w:cs="Times New Roman"/>
          <w:b/>
          <w:sz w:val="24"/>
          <w:szCs w:val="24"/>
          <w:lang w:val="es-ES"/>
        </w:rPr>
        <w:t>, Rafael P</w:t>
      </w:r>
      <w:r w:rsidR="00212B28">
        <w:rPr>
          <w:rFonts w:ascii="Times New Roman" w:hAnsi="Times New Roman" w:cs="Times New Roman"/>
          <w:b/>
          <w:sz w:val="24"/>
          <w:szCs w:val="24"/>
          <w:lang w:val="es-ES"/>
        </w:rPr>
        <w:t>ulido</w:t>
      </w:r>
    </w:p>
    <w:p w14:paraId="4E70EEDF" w14:textId="77777777" w:rsidR="00212B28" w:rsidRPr="0047415E" w:rsidRDefault="00212B28" w:rsidP="00525AB8">
      <w:pPr>
        <w:pStyle w:val="NoSpacing"/>
        <w:spacing w:line="360" w:lineRule="auto"/>
        <w:jc w:val="both"/>
        <w:rPr>
          <w:rFonts w:ascii="Times New Roman" w:hAnsi="Times New Roman" w:cs="Times New Roman"/>
          <w:b/>
          <w:sz w:val="24"/>
          <w:szCs w:val="24"/>
          <w:lang w:val="es-ES"/>
        </w:rPr>
      </w:pPr>
    </w:p>
    <w:p w14:paraId="621047E2" w14:textId="77777777" w:rsidR="00212B28" w:rsidRPr="0047415E" w:rsidRDefault="00212B28" w:rsidP="00525AB8">
      <w:pPr>
        <w:pStyle w:val="NoSpacing"/>
        <w:spacing w:line="360" w:lineRule="auto"/>
        <w:jc w:val="both"/>
        <w:rPr>
          <w:rFonts w:ascii="Times New Roman" w:hAnsi="Times New Roman" w:cs="Times New Roman"/>
          <w:b/>
          <w:sz w:val="24"/>
          <w:szCs w:val="24"/>
          <w:lang w:val="es-ES"/>
        </w:rPr>
      </w:pPr>
    </w:p>
    <w:p w14:paraId="051553EA" w14:textId="5D88BEE5" w:rsidR="00E94EEF" w:rsidRPr="00093AF0" w:rsidRDefault="00E94EEF" w:rsidP="00525AB8">
      <w:pPr>
        <w:pStyle w:val="NoSpacing"/>
        <w:spacing w:line="360" w:lineRule="auto"/>
        <w:jc w:val="both"/>
        <w:rPr>
          <w:rFonts w:ascii="Times New Roman" w:hAnsi="Times New Roman" w:cs="Times New Roman"/>
          <w:b/>
          <w:sz w:val="24"/>
          <w:szCs w:val="24"/>
        </w:rPr>
      </w:pPr>
      <w:r w:rsidRPr="00093AF0">
        <w:rPr>
          <w:rFonts w:ascii="Times New Roman" w:hAnsi="Times New Roman" w:cs="Times New Roman"/>
          <w:b/>
          <w:sz w:val="24"/>
          <w:szCs w:val="24"/>
        </w:rPr>
        <w:t>Abstract</w:t>
      </w:r>
    </w:p>
    <w:p w14:paraId="29823A9E" w14:textId="77777777" w:rsidR="0061115F" w:rsidRPr="00093AF0" w:rsidRDefault="0061115F" w:rsidP="00525AB8">
      <w:pPr>
        <w:pStyle w:val="NoSpacing"/>
        <w:spacing w:line="360" w:lineRule="auto"/>
        <w:jc w:val="both"/>
        <w:rPr>
          <w:rFonts w:ascii="Times New Roman" w:hAnsi="Times New Roman" w:cs="Times New Roman"/>
          <w:b/>
          <w:sz w:val="24"/>
          <w:szCs w:val="24"/>
        </w:rPr>
      </w:pPr>
    </w:p>
    <w:p w14:paraId="10115813" w14:textId="72162553" w:rsidR="0047415E" w:rsidRDefault="00A00988" w:rsidP="0047415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61115F">
        <w:rPr>
          <w:rFonts w:ascii="Times New Roman" w:hAnsi="Times New Roman" w:cs="Times New Roman"/>
          <w:sz w:val="24"/>
          <w:szCs w:val="24"/>
        </w:rPr>
        <w:t xml:space="preserve">onsense mutations </w:t>
      </w:r>
      <w:r w:rsidR="00153C63">
        <w:rPr>
          <w:rFonts w:ascii="Times New Roman" w:hAnsi="Times New Roman" w:cs="Times New Roman"/>
          <w:sz w:val="24"/>
          <w:szCs w:val="24"/>
        </w:rPr>
        <w:t>generat</w:t>
      </w:r>
      <w:r w:rsidR="0061115F">
        <w:rPr>
          <w:rFonts w:ascii="Times New Roman" w:hAnsi="Times New Roman" w:cs="Times New Roman"/>
          <w:sz w:val="24"/>
          <w:szCs w:val="24"/>
        </w:rPr>
        <w:t>ing premature termination codons (PTC) in a variety of genes are frequently associated to somatic cancer and hereditary human diseases</w:t>
      </w:r>
      <w:r w:rsidR="00174C1D">
        <w:rPr>
          <w:rFonts w:ascii="Times New Roman" w:hAnsi="Times New Roman" w:cs="Times New Roman"/>
          <w:sz w:val="24"/>
          <w:szCs w:val="24"/>
        </w:rPr>
        <w:t>, since</w:t>
      </w:r>
      <w:r w:rsidR="0061115F">
        <w:rPr>
          <w:rFonts w:ascii="Times New Roman" w:hAnsi="Times New Roman" w:cs="Times New Roman"/>
          <w:sz w:val="24"/>
          <w:szCs w:val="24"/>
        </w:rPr>
        <w:t xml:space="preserve"> </w:t>
      </w:r>
      <w:r w:rsidR="00174C1D">
        <w:rPr>
          <w:rFonts w:ascii="Times New Roman" w:hAnsi="Times New Roman" w:cs="Times New Roman"/>
          <w:sz w:val="24"/>
          <w:szCs w:val="24"/>
        </w:rPr>
        <w:t xml:space="preserve">PTC commonly generate truncated proteins with defective or altered function. Induced translational readthrough during protein biosynthesis facilitates the incorporation of an amino acid at the position of a PTC, allowing the synthesis of a complete protein. This may </w:t>
      </w:r>
      <w:r w:rsidR="00161A6A">
        <w:rPr>
          <w:rFonts w:ascii="Times New Roman" w:hAnsi="Times New Roman" w:cs="Times New Roman"/>
          <w:sz w:val="24"/>
          <w:szCs w:val="24"/>
        </w:rPr>
        <w:t>evade</w:t>
      </w:r>
      <w:r w:rsidR="00174C1D">
        <w:rPr>
          <w:rFonts w:ascii="Times New Roman" w:hAnsi="Times New Roman" w:cs="Times New Roman"/>
          <w:sz w:val="24"/>
          <w:szCs w:val="24"/>
        </w:rPr>
        <w:t xml:space="preserve"> the pathological effect of the PTC mutation and </w:t>
      </w:r>
      <w:r w:rsidR="00161A6A">
        <w:rPr>
          <w:rFonts w:ascii="Times New Roman" w:hAnsi="Times New Roman" w:cs="Times New Roman"/>
          <w:sz w:val="24"/>
          <w:szCs w:val="24"/>
        </w:rPr>
        <w:t>provide</w:t>
      </w:r>
      <w:r w:rsidR="00174C1D">
        <w:rPr>
          <w:rFonts w:ascii="Times New Roman" w:hAnsi="Times New Roman" w:cs="Times New Roman"/>
          <w:sz w:val="24"/>
          <w:szCs w:val="24"/>
        </w:rPr>
        <w:t xml:space="preserve"> </w:t>
      </w:r>
      <w:r w:rsidR="000322AF">
        <w:rPr>
          <w:rFonts w:ascii="Times New Roman" w:hAnsi="Times New Roman" w:cs="Times New Roman"/>
          <w:sz w:val="24"/>
          <w:szCs w:val="24"/>
        </w:rPr>
        <w:t xml:space="preserve">new </w:t>
      </w:r>
      <w:r w:rsidR="00174C1D">
        <w:rPr>
          <w:rFonts w:ascii="Times New Roman" w:hAnsi="Times New Roman" w:cs="Times New Roman"/>
          <w:sz w:val="24"/>
          <w:szCs w:val="24"/>
        </w:rPr>
        <w:t xml:space="preserve">therapeutic </w:t>
      </w:r>
      <w:r w:rsidR="000322AF">
        <w:rPr>
          <w:rFonts w:ascii="Times New Roman" w:hAnsi="Times New Roman" w:cs="Times New Roman"/>
          <w:sz w:val="24"/>
          <w:szCs w:val="24"/>
        </w:rPr>
        <w:t>opportunities</w:t>
      </w:r>
      <w:r w:rsidR="00174C1D">
        <w:rPr>
          <w:rFonts w:ascii="Times New Roman" w:hAnsi="Times New Roman" w:cs="Times New Roman"/>
          <w:sz w:val="24"/>
          <w:szCs w:val="24"/>
        </w:rPr>
        <w:t xml:space="preserve">. </w:t>
      </w:r>
      <w:r w:rsidR="00B44568">
        <w:rPr>
          <w:rFonts w:ascii="Times New Roman" w:hAnsi="Times New Roman" w:cs="Times New Roman"/>
          <w:sz w:val="24"/>
          <w:szCs w:val="24"/>
        </w:rPr>
        <w:t xml:space="preserve">Several protein tyrosine phosphatase (PTP) genes are targeted by PTC in human disease, the </w:t>
      </w:r>
      <w:proofErr w:type="spellStart"/>
      <w:r w:rsidR="00B44568">
        <w:rPr>
          <w:rFonts w:ascii="Times New Roman" w:hAnsi="Times New Roman" w:cs="Times New Roman"/>
          <w:sz w:val="24"/>
          <w:szCs w:val="24"/>
        </w:rPr>
        <w:t>tumor</w:t>
      </w:r>
      <w:proofErr w:type="spellEnd"/>
      <w:r w:rsidR="00B44568">
        <w:rPr>
          <w:rFonts w:ascii="Times New Roman" w:hAnsi="Times New Roman" w:cs="Times New Roman"/>
          <w:sz w:val="24"/>
          <w:szCs w:val="24"/>
        </w:rPr>
        <w:t xml:space="preserve"> suppressor PTEN being the more prominent </w:t>
      </w:r>
      <w:r w:rsidR="00204D0D">
        <w:rPr>
          <w:rFonts w:ascii="Times New Roman" w:hAnsi="Times New Roman" w:cs="Times New Roman"/>
          <w:sz w:val="24"/>
          <w:szCs w:val="24"/>
        </w:rPr>
        <w:t>paradigm</w:t>
      </w:r>
      <w:r w:rsidR="00B44568">
        <w:rPr>
          <w:rFonts w:ascii="Times New Roman" w:hAnsi="Times New Roman" w:cs="Times New Roman"/>
          <w:sz w:val="24"/>
          <w:szCs w:val="24"/>
        </w:rPr>
        <w:t xml:space="preserve">. </w:t>
      </w:r>
      <w:r w:rsidR="0047415E">
        <w:rPr>
          <w:rFonts w:ascii="Times New Roman" w:hAnsi="Times New Roman" w:cs="Times New Roman"/>
          <w:sz w:val="24"/>
          <w:szCs w:val="24"/>
        </w:rPr>
        <w:t xml:space="preserve">Here, using PTEN and </w:t>
      </w:r>
      <w:proofErr w:type="spellStart"/>
      <w:r w:rsidR="0047415E">
        <w:rPr>
          <w:rFonts w:ascii="Times New Roman" w:hAnsi="Times New Roman" w:cs="Times New Roman"/>
          <w:sz w:val="24"/>
          <w:szCs w:val="24"/>
        </w:rPr>
        <w:t>Laforin</w:t>
      </w:r>
      <w:proofErr w:type="spellEnd"/>
      <w:r w:rsidR="0047415E">
        <w:rPr>
          <w:rFonts w:ascii="Times New Roman" w:hAnsi="Times New Roman" w:cs="Times New Roman"/>
          <w:sz w:val="24"/>
          <w:szCs w:val="24"/>
        </w:rPr>
        <w:t xml:space="preserve"> as examples, two</w:t>
      </w:r>
      <w:r w:rsidR="0047415E" w:rsidRPr="0047415E">
        <w:rPr>
          <w:rFonts w:ascii="Times New Roman" w:hAnsi="Times New Roman" w:cs="Times New Roman"/>
          <w:sz w:val="24"/>
          <w:szCs w:val="24"/>
        </w:rPr>
        <w:t xml:space="preserve"> </w:t>
      </w:r>
      <w:r w:rsidR="0000053B">
        <w:rPr>
          <w:rFonts w:ascii="Times New Roman" w:hAnsi="Times New Roman" w:cs="Times New Roman"/>
          <w:sz w:val="24"/>
          <w:szCs w:val="24"/>
        </w:rPr>
        <w:t>PTP</w:t>
      </w:r>
      <w:r w:rsidR="00C575BB">
        <w:rPr>
          <w:rFonts w:ascii="Times New Roman" w:hAnsi="Times New Roman" w:cs="Times New Roman"/>
          <w:sz w:val="24"/>
          <w:szCs w:val="24"/>
        </w:rPr>
        <w:t xml:space="preserve"> from the </w:t>
      </w:r>
      <w:r w:rsidR="0047415E">
        <w:rPr>
          <w:rFonts w:ascii="Times New Roman" w:hAnsi="Times New Roman" w:cs="Times New Roman"/>
          <w:sz w:val="24"/>
          <w:szCs w:val="24"/>
        </w:rPr>
        <w:t>dual-specificity phosphatase</w:t>
      </w:r>
      <w:r w:rsidR="00C575BB" w:rsidRPr="00C575BB">
        <w:rPr>
          <w:rFonts w:ascii="Times New Roman" w:hAnsi="Times New Roman" w:cs="Times New Roman"/>
          <w:sz w:val="24"/>
          <w:szCs w:val="24"/>
        </w:rPr>
        <w:t xml:space="preserve"> </w:t>
      </w:r>
      <w:r w:rsidR="00C575BB">
        <w:rPr>
          <w:rFonts w:ascii="Times New Roman" w:hAnsi="Times New Roman" w:cs="Times New Roman"/>
          <w:sz w:val="24"/>
          <w:szCs w:val="24"/>
        </w:rPr>
        <w:t>subfamily</w:t>
      </w:r>
      <w:r w:rsidR="0047415E">
        <w:rPr>
          <w:rFonts w:ascii="Times New Roman" w:hAnsi="Times New Roman" w:cs="Times New Roman"/>
          <w:sz w:val="24"/>
          <w:szCs w:val="24"/>
        </w:rPr>
        <w:t xml:space="preserve">, we describe practises/methodologies to </w:t>
      </w:r>
      <w:proofErr w:type="spellStart"/>
      <w:r w:rsidR="0047415E">
        <w:rPr>
          <w:rFonts w:ascii="Times New Roman" w:hAnsi="Times New Roman" w:cs="Times New Roman"/>
          <w:sz w:val="24"/>
          <w:szCs w:val="24"/>
        </w:rPr>
        <w:t>analyze</w:t>
      </w:r>
      <w:proofErr w:type="spellEnd"/>
      <w:r w:rsidR="0047415E">
        <w:rPr>
          <w:rFonts w:ascii="Times New Roman" w:hAnsi="Times New Roman" w:cs="Times New Roman"/>
          <w:sz w:val="24"/>
          <w:szCs w:val="24"/>
        </w:rPr>
        <w:t xml:space="preserve"> </w:t>
      </w:r>
      <w:r w:rsidR="0047415E" w:rsidRPr="00204D0D">
        <w:rPr>
          <w:rFonts w:ascii="Times New Roman" w:hAnsi="Times New Roman" w:cs="Times New Roman"/>
          <w:i/>
          <w:sz w:val="24"/>
          <w:szCs w:val="24"/>
        </w:rPr>
        <w:t>in silico</w:t>
      </w:r>
      <w:r w:rsidR="0047415E">
        <w:rPr>
          <w:rFonts w:ascii="Times New Roman" w:hAnsi="Times New Roman" w:cs="Times New Roman"/>
          <w:sz w:val="24"/>
          <w:szCs w:val="24"/>
        </w:rPr>
        <w:t xml:space="preserve"> the distribution and frequency of pathogenic PTC in PTP genes. We </w:t>
      </w:r>
      <w:r w:rsidR="00BD7BE1">
        <w:rPr>
          <w:rFonts w:ascii="Times New Roman" w:hAnsi="Times New Roman" w:cs="Times New Roman"/>
          <w:sz w:val="24"/>
          <w:szCs w:val="24"/>
        </w:rPr>
        <w:t xml:space="preserve">also </w:t>
      </w:r>
      <w:r w:rsidR="0047415E">
        <w:rPr>
          <w:rFonts w:ascii="Times New Roman" w:hAnsi="Times New Roman" w:cs="Times New Roman"/>
          <w:sz w:val="24"/>
          <w:szCs w:val="24"/>
        </w:rPr>
        <w:t>summarize laboratory protocols and technical notes to study in cellular models the induced translational readthrough reconstitution of the synthesis of PTP</w:t>
      </w:r>
      <w:r w:rsidR="0047415E" w:rsidRPr="00B44568">
        <w:rPr>
          <w:rFonts w:ascii="Times New Roman" w:hAnsi="Times New Roman" w:cs="Times New Roman"/>
          <w:sz w:val="24"/>
          <w:szCs w:val="24"/>
        </w:rPr>
        <w:t xml:space="preserve"> targeted by </w:t>
      </w:r>
      <w:r w:rsidR="0047415E">
        <w:rPr>
          <w:rFonts w:ascii="Times New Roman" w:hAnsi="Times New Roman" w:cs="Times New Roman"/>
          <w:sz w:val="24"/>
          <w:szCs w:val="24"/>
        </w:rPr>
        <w:t>PTC in association with disease.</w:t>
      </w:r>
    </w:p>
    <w:p w14:paraId="49B7179A" w14:textId="6C026C3A" w:rsidR="0047415E" w:rsidRDefault="0047415E" w:rsidP="00525AB8">
      <w:pPr>
        <w:pStyle w:val="NoSpacing"/>
        <w:spacing w:line="360" w:lineRule="auto"/>
        <w:jc w:val="both"/>
        <w:rPr>
          <w:rFonts w:ascii="Times New Roman" w:hAnsi="Times New Roman" w:cs="Times New Roman"/>
          <w:sz w:val="24"/>
          <w:szCs w:val="24"/>
        </w:rPr>
      </w:pPr>
    </w:p>
    <w:p w14:paraId="33FECAF5" w14:textId="0B3F245E" w:rsidR="00985C49" w:rsidRDefault="00985C49" w:rsidP="00525AB8">
      <w:pPr>
        <w:pStyle w:val="NoSpacing"/>
        <w:spacing w:line="360" w:lineRule="auto"/>
        <w:jc w:val="both"/>
        <w:rPr>
          <w:rFonts w:ascii="Times New Roman" w:hAnsi="Times New Roman" w:cs="Times New Roman"/>
          <w:sz w:val="24"/>
          <w:szCs w:val="24"/>
        </w:rPr>
      </w:pPr>
      <w:r w:rsidRPr="00FE66A4">
        <w:rPr>
          <w:rFonts w:ascii="Times New Roman" w:hAnsi="Times New Roman" w:cs="Times New Roman"/>
          <w:b/>
          <w:sz w:val="24"/>
          <w:szCs w:val="24"/>
        </w:rPr>
        <w:t>Key words:</w:t>
      </w:r>
      <w:r>
        <w:rPr>
          <w:rFonts w:ascii="Times New Roman" w:hAnsi="Times New Roman" w:cs="Times New Roman"/>
          <w:sz w:val="24"/>
          <w:szCs w:val="24"/>
        </w:rPr>
        <w:t xml:space="preserve"> </w:t>
      </w:r>
      <w:r w:rsidR="00FE66A4">
        <w:rPr>
          <w:rFonts w:ascii="Times New Roman" w:hAnsi="Times New Roman" w:cs="Times New Roman"/>
          <w:sz w:val="24"/>
          <w:szCs w:val="24"/>
        </w:rPr>
        <w:t xml:space="preserve">protein translation, translational readthrough, nonsense mutation, premature termination codon, PTEN, </w:t>
      </w:r>
      <w:proofErr w:type="spellStart"/>
      <w:r w:rsidR="00FE66A4">
        <w:rPr>
          <w:rFonts w:ascii="Times New Roman" w:hAnsi="Times New Roman" w:cs="Times New Roman"/>
          <w:sz w:val="24"/>
          <w:szCs w:val="24"/>
        </w:rPr>
        <w:t>Laforin</w:t>
      </w:r>
      <w:proofErr w:type="spellEnd"/>
    </w:p>
    <w:p w14:paraId="796CF4C7" w14:textId="3C7B82B8" w:rsidR="00EF068B" w:rsidRDefault="00EF068B">
      <w:pPr>
        <w:rPr>
          <w:rFonts w:ascii="Times New Roman" w:hAnsi="Times New Roman" w:cs="Times New Roman"/>
          <w:sz w:val="24"/>
          <w:szCs w:val="24"/>
        </w:rPr>
      </w:pPr>
      <w:r>
        <w:rPr>
          <w:rFonts w:ascii="Times New Roman" w:hAnsi="Times New Roman" w:cs="Times New Roman"/>
          <w:sz w:val="24"/>
          <w:szCs w:val="24"/>
        </w:rPr>
        <w:br w:type="page"/>
      </w:r>
    </w:p>
    <w:p w14:paraId="69529320" w14:textId="77777777" w:rsidR="00985C49" w:rsidRDefault="00985C49" w:rsidP="00525AB8">
      <w:pPr>
        <w:pStyle w:val="NoSpacing"/>
        <w:spacing w:line="360" w:lineRule="auto"/>
        <w:jc w:val="both"/>
        <w:rPr>
          <w:rFonts w:ascii="Times New Roman" w:hAnsi="Times New Roman" w:cs="Times New Roman"/>
          <w:sz w:val="24"/>
          <w:szCs w:val="24"/>
        </w:rPr>
      </w:pPr>
    </w:p>
    <w:p w14:paraId="3A7A3286" w14:textId="0A277E3B" w:rsidR="00E94EEF" w:rsidRPr="00767208" w:rsidRDefault="005F415C" w:rsidP="00525AB8">
      <w:pPr>
        <w:pStyle w:val="NoSpacing"/>
        <w:spacing w:line="360" w:lineRule="auto"/>
        <w:jc w:val="both"/>
        <w:rPr>
          <w:rFonts w:ascii="Times New Roman" w:hAnsi="Times New Roman" w:cs="Times New Roman"/>
          <w:b/>
          <w:sz w:val="24"/>
          <w:szCs w:val="24"/>
        </w:rPr>
      </w:pPr>
      <w:r w:rsidRPr="00767208">
        <w:rPr>
          <w:rFonts w:ascii="Times New Roman" w:hAnsi="Times New Roman" w:cs="Times New Roman"/>
          <w:b/>
          <w:sz w:val="24"/>
          <w:szCs w:val="24"/>
        </w:rPr>
        <w:t>1. Introduction</w:t>
      </w:r>
    </w:p>
    <w:p w14:paraId="04BDA0E6" w14:textId="77777777" w:rsidR="00767208" w:rsidRDefault="00767208" w:rsidP="00525AB8">
      <w:pPr>
        <w:pStyle w:val="NoSpacing"/>
        <w:spacing w:line="360" w:lineRule="auto"/>
        <w:jc w:val="both"/>
        <w:rPr>
          <w:rFonts w:ascii="Times New Roman" w:hAnsi="Times New Roman" w:cs="Times New Roman"/>
          <w:sz w:val="24"/>
          <w:szCs w:val="24"/>
        </w:rPr>
      </w:pPr>
    </w:p>
    <w:p w14:paraId="6E7C5823" w14:textId="3EA5F16C" w:rsidR="006725FD" w:rsidRDefault="000322AF" w:rsidP="00525AB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Nonsense mutations by s</w:t>
      </w:r>
      <w:r w:rsidR="00241B09">
        <w:rPr>
          <w:rFonts w:ascii="Times New Roman" w:hAnsi="Times New Roman" w:cs="Times New Roman"/>
          <w:sz w:val="24"/>
          <w:szCs w:val="24"/>
        </w:rPr>
        <w:t>ingle-nucleotide substitution, generating premature termination codons (PTC) in the protein coding region of the targeted genes, are frequently found in association with human disease</w:t>
      </w:r>
      <w:r w:rsidR="00D921CD">
        <w:rPr>
          <w:rFonts w:ascii="Times New Roman" w:hAnsi="Times New Roman" w:cs="Times New Roman"/>
          <w:sz w:val="24"/>
          <w:szCs w:val="24"/>
        </w:rPr>
        <w:t>. These include</w:t>
      </w:r>
      <w:r w:rsidR="00241B09">
        <w:rPr>
          <w:rFonts w:ascii="Times New Roman" w:hAnsi="Times New Roman" w:cs="Times New Roman"/>
          <w:sz w:val="24"/>
          <w:szCs w:val="24"/>
        </w:rPr>
        <w:t xml:space="preserve"> </w:t>
      </w:r>
      <w:r w:rsidR="00D921CD">
        <w:rPr>
          <w:rFonts w:ascii="Times New Roman" w:hAnsi="Times New Roman" w:cs="Times New Roman"/>
          <w:sz w:val="24"/>
          <w:szCs w:val="24"/>
        </w:rPr>
        <w:t xml:space="preserve">germline mutations linked to hereditary diseases as well </w:t>
      </w:r>
      <w:r w:rsidR="00153C63">
        <w:rPr>
          <w:rFonts w:ascii="Times New Roman" w:hAnsi="Times New Roman" w:cs="Times New Roman"/>
          <w:sz w:val="24"/>
          <w:szCs w:val="24"/>
        </w:rPr>
        <w:t xml:space="preserve">as </w:t>
      </w:r>
      <w:proofErr w:type="spellStart"/>
      <w:r w:rsidR="00D921CD">
        <w:rPr>
          <w:rFonts w:ascii="Times New Roman" w:hAnsi="Times New Roman" w:cs="Times New Roman"/>
          <w:sz w:val="24"/>
          <w:szCs w:val="24"/>
        </w:rPr>
        <w:t>tumor</w:t>
      </w:r>
      <w:proofErr w:type="spellEnd"/>
      <w:r w:rsidR="00D921CD">
        <w:rPr>
          <w:rFonts w:ascii="Times New Roman" w:hAnsi="Times New Roman" w:cs="Times New Roman"/>
          <w:sz w:val="24"/>
          <w:szCs w:val="24"/>
        </w:rPr>
        <w:t xml:space="preserve"> </w:t>
      </w:r>
      <w:r w:rsidR="00241B09">
        <w:rPr>
          <w:rFonts w:ascii="Times New Roman" w:hAnsi="Times New Roman" w:cs="Times New Roman"/>
          <w:sz w:val="24"/>
          <w:szCs w:val="24"/>
        </w:rPr>
        <w:t xml:space="preserve">somatic mutations associated with cancer </w:t>
      </w:r>
      <w:r w:rsidR="00093AF0">
        <w:rPr>
          <w:rFonts w:ascii="Times New Roman" w:hAnsi="Times New Roman" w:cs="Times New Roman"/>
          <w:sz w:val="24"/>
          <w:szCs w:val="24"/>
        </w:rPr>
        <w:fldChar w:fldCharType="begin">
          <w:fldData xml:space="preserve">PEVuZE5vdGU+PENpdGU+PEF1dGhvcj5Gb3JiZXM8L0F1dGhvcj48WWVhcj4yMDE3PC9ZZWFyPjxS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=
</w:fldData>
        </w:fldChar>
      </w:r>
      <w:r w:rsidR="00093AF0">
        <w:rPr>
          <w:rFonts w:ascii="Times New Roman" w:hAnsi="Times New Roman" w:cs="Times New Roman"/>
          <w:sz w:val="24"/>
          <w:szCs w:val="24"/>
        </w:rPr>
        <w:instrText xml:space="preserve"> ADDIN EN.CITE </w:instrText>
      </w:r>
      <w:r w:rsidR="00093AF0">
        <w:rPr>
          <w:rFonts w:ascii="Times New Roman" w:hAnsi="Times New Roman" w:cs="Times New Roman"/>
          <w:sz w:val="24"/>
          <w:szCs w:val="24"/>
        </w:rPr>
        <w:fldChar w:fldCharType="begin">
          <w:fldData xml:space="preserve">PEVuZE5vdGU+PENpdGU+PEF1dGhvcj5Gb3JiZXM8L0F1dGhvcj48WWVhcj4yMDE3PC9ZZWFyPjxS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=
</w:fldData>
        </w:fldChar>
      </w:r>
      <w:r w:rsidR="00093AF0">
        <w:rPr>
          <w:rFonts w:ascii="Times New Roman" w:hAnsi="Times New Roman" w:cs="Times New Roman"/>
          <w:sz w:val="24"/>
          <w:szCs w:val="24"/>
        </w:rPr>
        <w:instrText xml:space="preserve"> ADDIN EN.CITE.DATA </w:instrText>
      </w:r>
      <w:r w:rsidR="00093AF0">
        <w:rPr>
          <w:rFonts w:ascii="Times New Roman" w:hAnsi="Times New Roman" w:cs="Times New Roman"/>
          <w:sz w:val="24"/>
          <w:szCs w:val="24"/>
        </w:rPr>
      </w:r>
      <w:r w:rsidR="00093AF0">
        <w:rPr>
          <w:rFonts w:ascii="Times New Roman" w:hAnsi="Times New Roman" w:cs="Times New Roman"/>
          <w:sz w:val="24"/>
          <w:szCs w:val="24"/>
        </w:rPr>
        <w:fldChar w:fldCharType="end"/>
      </w:r>
      <w:r w:rsidR="00093AF0">
        <w:rPr>
          <w:rFonts w:ascii="Times New Roman" w:hAnsi="Times New Roman" w:cs="Times New Roman"/>
          <w:sz w:val="24"/>
          <w:szCs w:val="24"/>
        </w:rPr>
      </w:r>
      <w:r w:rsidR="00093AF0">
        <w:rPr>
          <w:rFonts w:ascii="Times New Roman" w:hAnsi="Times New Roman" w:cs="Times New Roman"/>
          <w:sz w:val="24"/>
          <w:szCs w:val="24"/>
        </w:rPr>
        <w:fldChar w:fldCharType="separate"/>
      </w:r>
      <w:r w:rsidR="00093AF0">
        <w:rPr>
          <w:rFonts w:ascii="Times New Roman" w:hAnsi="Times New Roman" w:cs="Times New Roman"/>
          <w:noProof/>
          <w:sz w:val="24"/>
          <w:szCs w:val="24"/>
        </w:rPr>
        <w:t>(1, 2)</w:t>
      </w:r>
      <w:r w:rsidR="00093AF0">
        <w:rPr>
          <w:rFonts w:ascii="Times New Roman" w:hAnsi="Times New Roman" w:cs="Times New Roman"/>
          <w:sz w:val="24"/>
          <w:szCs w:val="24"/>
        </w:rPr>
        <w:fldChar w:fldCharType="end"/>
      </w:r>
      <w:r w:rsidR="00730F91">
        <w:rPr>
          <w:rFonts w:ascii="Times New Roman" w:hAnsi="Times New Roman" w:cs="Times New Roman"/>
          <w:sz w:val="24"/>
          <w:szCs w:val="24"/>
        </w:rPr>
        <w:t xml:space="preserve">. For instance, </w:t>
      </w:r>
      <w:r w:rsidR="00127CD9">
        <w:rPr>
          <w:rFonts w:ascii="Times New Roman" w:hAnsi="Times New Roman" w:cs="Times New Roman"/>
          <w:sz w:val="24"/>
          <w:szCs w:val="24"/>
        </w:rPr>
        <w:t xml:space="preserve">the </w:t>
      </w:r>
      <w:r w:rsidR="00127CD9" w:rsidRPr="00127CD9">
        <w:rPr>
          <w:rFonts w:ascii="Times New Roman" w:hAnsi="Times New Roman" w:cs="Times New Roman"/>
          <w:i/>
          <w:sz w:val="24"/>
          <w:szCs w:val="24"/>
        </w:rPr>
        <w:t>APC</w:t>
      </w:r>
      <w:r w:rsidR="00127CD9">
        <w:rPr>
          <w:rFonts w:ascii="Times New Roman" w:hAnsi="Times New Roman" w:cs="Times New Roman"/>
          <w:sz w:val="24"/>
          <w:szCs w:val="24"/>
        </w:rPr>
        <w:t xml:space="preserve"> gene, coding for the Adenomatous polyposis coli </w:t>
      </w:r>
      <w:proofErr w:type="spellStart"/>
      <w:r w:rsidR="00127CD9">
        <w:rPr>
          <w:rFonts w:ascii="Times New Roman" w:hAnsi="Times New Roman" w:cs="Times New Roman"/>
          <w:sz w:val="24"/>
          <w:szCs w:val="24"/>
        </w:rPr>
        <w:t>tumor</w:t>
      </w:r>
      <w:proofErr w:type="spellEnd"/>
      <w:r w:rsidR="00127CD9">
        <w:rPr>
          <w:rFonts w:ascii="Times New Roman" w:hAnsi="Times New Roman" w:cs="Times New Roman"/>
          <w:sz w:val="24"/>
          <w:szCs w:val="24"/>
        </w:rPr>
        <w:t xml:space="preserve"> suppressor protein, is heavily targeted by PTC in the germline of patients with familial adenomatous polyposis and in </w:t>
      </w:r>
      <w:r w:rsidR="00127CD9" w:rsidRPr="00550A75">
        <w:rPr>
          <w:rFonts w:ascii="Times New Roman" w:hAnsi="Times New Roman" w:cs="Times New Roman"/>
          <w:sz w:val="24"/>
          <w:szCs w:val="24"/>
        </w:rPr>
        <w:t xml:space="preserve">sporadic colorectal cancers </w:t>
      </w:r>
      <w:r w:rsidR="00127CD9">
        <w:rPr>
          <w:rFonts w:ascii="Times New Roman" w:hAnsi="Times New Roman" w:cs="Times New Roman"/>
          <w:sz w:val="24"/>
          <w:szCs w:val="24"/>
        </w:rPr>
        <w:fldChar w:fldCharType="begin"/>
      </w:r>
      <w:r w:rsidR="004949AF">
        <w:rPr>
          <w:rFonts w:ascii="Times New Roman" w:hAnsi="Times New Roman" w:cs="Times New Roman"/>
          <w:sz w:val="24"/>
          <w:szCs w:val="24"/>
        </w:rPr>
        <w:instrText xml:space="preserve"> ADDIN EN.CITE &lt;EndNote&gt;&lt;Cite&gt;&lt;Author&gt;Zhang&lt;/Author&gt;&lt;Year&gt;2017&lt;/Year&gt;&lt;RecNum&gt;2570&lt;/RecNum&gt;&lt;DisplayText&gt;(3)&lt;/DisplayText&gt;&lt;record&gt;&lt;rec-number&gt;2570&lt;/rec-number&gt;&lt;foreign-keys&gt;&lt;key app="EN" db-id="zatw9twznveaf5exe0nvpde80000esrevdtr" timestamp="1667949484"&gt;2570&lt;/key&gt;&lt;/foreign-keys&gt;&lt;ref-type name="Journal Article"&gt;17&lt;/ref-type&gt;&lt;contributors&gt;&lt;authors&gt;&lt;author&gt;Zhang, L.&lt;/author&gt;&lt;author&gt;Shay, J. W.&lt;/author&gt;&lt;/authors&gt;&lt;/contributors&gt;&lt;auth-address&gt;Department of Cell Biology, University of Texas Southwestern Medical Center, 5323 Harry Hines Boulevard, Dallas, TX, USA.&lt;/auth-address&gt;&lt;titles&gt;&lt;title&gt;Multiple Roles of APC and its Therapeutic Implications in Colorectal Cancer&lt;/title&gt;&lt;secondary-title&gt;J Natl Cancer Inst&lt;/secondary-title&gt;&lt;/titles&gt;&lt;periodical&gt;&lt;full-title&gt;J Natl Cancer Inst&lt;/full-title&gt;&lt;abbr-1&gt;Journal of the National Cancer Institute&lt;/abbr-1&gt;&lt;/periodical&gt;&lt;volume&gt;109&lt;/volume&gt;&lt;number&gt;8&lt;/number&gt;&lt;keywords&gt;&lt;keyword&gt;Adenomatous Polyposis Coli Protein/*genetics&lt;/keyword&gt;&lt;keyword&gt;Cell Transformation, Neoplastic/*genetics&lt;/keyword&gt;&lt;keyword&gt;Colorectal Neoplasms/*genetics&lt;/keyword&gt;&lt;keyword&gt;Genetic Predisposition to Disease/*genetics&lt;/keyword&gt;&lt;keyword&gt;Humans&lt;/keyword&gt;&lt;keyword&gt;Models, Genetic&lt;/keyword&gt;&lt;keyword&gt;*Mutation&lt;/keyword&gt;&lt;keyword&gt;Tumor Suppressor Proteins/genetics&lt;/keyword&gt;&lt;keyword&gt;Wnt Signaling Pathway/genetics&lt;/keyword&gt;&lt;keyword&gt;beta Catenin/genetics&lt;/keyword&gt;&lt;/keywords&gt;&lt;dates&gt;&lt;year&gt;2017&lt;/year&gt;&lt;pub-dates&gt;&lt;date&gt;Aug 1&lt;/date&gt;&lt;/pub-dates&gt;&lt;/dates&gt;&lt;isbn&gt;1460-2105 (Electronic)&amp;#xD;0027-8874 (Linking)&lt;/isbn&gt;&lt;accession-num&gt;28423402&lt;/accession-num&gt;&lt;urls&gt;&lt;related-urls&gt;&lt;url&gt;http://www.ncbi.nlm.nih.gov/pubmed/28423402&lt;/url&gt;&lt;/related-urls&gt;&lt;/urls&gt;&lt;custom2&gt;PMC5963831&lt;/custom2&gt;&lt;electronic-resource-num&gt;10.1093/jnci/djw332&lt;/electronic-resource-num&gt;&lt;/record&gt;&lt;/Cite&gt;&lt;/EndNote&gt;</w:instrText>
      </w:r>
      <w:r w:rsidR="00127CD9">
        <w:rPr>
          <w:rFonts w:ascii="Times New Roman" w:hAnsi="Times New Roman" w:cs="Times New Roman"/>
          <w:sz w:val="24"/>
          <w:szCs w:val="24"/>
        </w:rPr>
        <w:fldChar w:fldCharType="separate"/>
      </w:r>
      <w:r w:rsidR="004949AF">
        <w:rPr>
          <w:rFonts w:ascii="Times New Roman" w:hAnsi="Times New Roman" w:cs="Times New Roman"/>
          <w:noProof/>
          <w:sz w:val="24"/>
          <w:szCs w:val="24"/>
        </w:rPr>
        <w:t>(3)</w:t>
      </w:r>
      <w:r w:rsidR="00127CD9">
        <w:rPr>
          <w:rFonts w:ascii="Times New Roman" w:hAnsi="Times New Roman" w:cs="Times New Roman"/>
          <w:sz w:val="24"/>
          <w:szCs w:val="24"/>
        </w:rPr>
        <w:fldChar w:fldCharType="end"/>
      </w:r>
      <w:r w:rsidR="00127CD9" w:rsidRPr="00550A75">
        <w:rPr>
          <w:rFonts w:ascii="Times New Roman" w:hAnsi="Times New Roman" w:cs="Times New Roman"/>
          <w:sz w:val="24"/>
          <w:szCs w:val="24"/>
        </w:rPr>
        <w:t xml:space="preserve">. </w:t>
      </w:r>
      <w:r w:rsidR="00127CD9">
        <w:rPr>
          <w:rFonts w:ascii="Times New Roman" w:hAnsi="Times New Roman" w:cs="Times New Roman"/>
          <w:sz w:val="24"/>
          <w:szCs w:val="24"/>
        </w:rPr>
        <w:t xml:space="preserve">Another emblematic example is the </w:t>
      </w:r>
      <w:r w:rsidR="00127CD9" w:rsidRPr="00363D51">
        <w:rPr>
          <w:rFonts w:ascii="Times New Roman" w:hAnsi="Times New Roman" w:cs="Times New Roman"/>
          <w:i/>
          <w:sz w:val="24"/>
          <w:szCs w:val="24"/>
        </w:rPr>
        <w:t>DMD</w:t>
      </w:r>
      <w:r w:rsidR="00127CD9">
        <w:rPr>
          <w:rFonts w:ascii="Times New Roman" w:hAnsi="Times New Roman" w:cs="Times New Roman"/>
          <w:sz w:val="24"/>
          <w:szCs w:val="24"/>
        </w:rPr>
        <w:t xml:space="preserve"> gene, which encodes the dystrophin protein and whose alterations cause </w:t>
      </w:r>
      <w:r w:rsidR="00127CD9" w:rsidRPr="00127CD9">
        <w:rPr>
          <w:rFonts w:ascii="Times New Roman" w:hAnsi="Times New Roman" w:cs="Times New Roman"/>
          <w:sz w:val="24"/>
          <w:szCs w:val="24"/>
        </w:rPr>
        <w:t>Duchenne muscular dystrophy</w:t>
      </w:r>
      <w:r w:rsidR="00127CD9">
        <w:rPr>
          <w:rFonts w:ascii="Times New Roman" w:hAnsi="Times New Roman" w:cs="Times New Roman"/>
          <w:sz w:val="24"/>
          <w:szCs w:val="24"/>
        </w:rPr>
        <w:t xml:space="preserve">. </w:t>
      </w:r>
      <w:r w:rsidR="00363D51">
        <w:rPr>
          <w:rFonts w:ascii="Times New Roman" w:hAnsi="Times New Roman" w:cs="Times New Roman"/>
          <w:sz w:val="24"/>
          <w:szCs w:val="24"/>
        </w:rPr>
        <w:t>many of</w:t>
      </w:r>
      <w:r w:rsidR="00730F91">
        <w:rPr>
          <w:rFonts w:ascii="Times New Roman" w:hAnsi="Times New Roman" w:cs="Times New Roman"/>
          <w:sz w:val="24"/>
          <w:szCs w:val="24"/>
        </w:rPr>
        <w:t xml:space="preserve"> the </w:t>
      </w:r>
      <w:r w:rsidR="00127CD9">
        <w:rPr>
          <w:rFonts w:ascii="Times New Roman" w:hAnsi="Times New Roman" w:cs="Times New Roman"/>
          <w:sz w:val="24"/>
          <w:szCs w:val="24"/>
        </w:rPr>
        <w:t xml:space="preserve">disease-associated DMD </w:t>
      </w:r>
      <w:r w:rsidR="00730F91">
        <w:rPr>
          <w:rFonts w:ascii="Times New Roman" w:hAnsi="Times New Roman" w:cs="Times New Roman"/>
          <w:sz w:val="24"/>
          <w:szCs w:val="24"/>
        </w:rPr>
        <w:t xml:space="preserve">mutations </w:t>
      </w:r>
      <w:r w:rsidR="00363D51">
        <w:rPr>
          <w:rFonts w:ascii="Times New Roman" w:hAnsi="Times New Roman" w:cs="Times New Roman"/>
          <w:sz w:val="24"/>
          <w:szCs w:val="24"/>
        </w:rPr>
        <w:t xml:space="preserve">found are nonsense mutations generating truncated dystrophin </w:t>
      </w:r>
      <w:proofErr w:type="spellStart"/>
      <w:r w:rsidR="00363D51">
        <w:rPr>
          <w:rFonts w:ascii="Times New Roman" w:hAnsi="Times New Roman" w:cs="Times New Roman"/>
          <w:sz w:val="24"/>
          <w:szCs w:val="24"/>
        </w:rPr>
        <w:t>proteoforms</w:t>
      </w:r>
      <w:proofErr w:type="spellEnd"/>
      <w:r w:rsidR="00363D51">
        <w:rPr>
          <w:rFonts w:ascii="Times New Roman" w:hAnsi="Times New Roman" w:cs="Times New Roman"/>
          <w:sz w:val="24"/>
          <w:szCs w:val="24"/>
        </w:rPr>
        <w:t xml:space="preserve"> </w:t>
      </w:r>
      <w:r w:rsidR="00093AF0">
        <w:rPr>
          <w:rFonts w:ascii="Times New Roman" w:hAnsi="Times New Roman" w:cs="Times New Roman"/>
          <w:sz w:val="24"/>
          <w:szCs w:val="24"/>
        </w:rPr>
        <w:fldChar w:fldCharType="begin"/>
      </w:r>
      <w:r w:rsidR="004949AF">
        <w:rPr>
          <w:rFonts w:ascii="Times New Roman" w:hAnsi="Times New Roman" w:cs="Times New Roman"/>
          <w:sz w:val="24"/>
          <w:szCs w:val="24"/>
        </w:rPr>
        <w:instrText xml:space="preserve"> ADDIN EN.CITE &lt;EndNote&gt;&lt;Cite&gt;&lt;Author&gt;Aartsma-Rus&lt;/Author&gt;&lt;Year&gt;2016&lt;/Year&gt;&lt;RecNum&gt;2565&lt;/RecNum&gt;&lt;DisplayText&gt;(4)&lt;/DisplayText&gt;&lt;record&gt;&lt;rec-number&gt;2565&lt;/rec-number&gt;&lt;foreign-keys&gt;&lt;key app="EN" db-id="zatw9twznveaf5exe0nvpde80000esrevdtr" timestamp="1667841953"&gt;2565&lt;/key&gt;&lt;/foreign-keys&gt;&lt;ref-type name="Journal Article"&gt;17&lt;/ref-type&gt;&lt;contributors&gt;&lt;authors&gt;&lt;author&gt;Aartsma-Rus, A.&lt;/author&gt;&lt;author&gt;Ginjaar, I. B.&lt;/author&gt;&lt;author&gt;Bushby, K.&lt;/author&gt;&lt;/authors&gt;&lt;/contributors&gt;&lt;auth-address&gt;Department of Human Genetics, Leiden University Medical Center, Leiden, The Netherlands John Walton Muscular Dystrophy Research Centre and MRC Centre for Neuromuscular diseases, Institute of Genetic Medicine, Newcastle University, Newcastle, UK.&amp;#xD;Laboratory for Diagnostics Genome Analysis, Leiden University Medical Center, Leiden, The Netherlands.&amp;#xD;John Walton Muscular Dystrophy Research Centre and MRC Centre for Neuromuscular diseases, Institute of Genetic Medicine, Newcastle University, Newcastle, UK.&lt;/auth-address&gt;&lt;titles&gt;&lt;title&gt;The importance of genetic diagnosis for Duchenne muscular dystrophy&lt;/title&gt;&lt;secondary-title&gt;J Med Genet&lt;/secondary-title&gt;&lt;/titles&gt;&lt;periodical&gt;&lt;full-title&gt;J Med Genet&lt;/full-title&gt;&lt;abbr-1&gt;Journal of medical genetics&lt;/abbr-1&gt;&lt;/periodical&gt;&lt;pages&gt;145-51&lt;/pages&gt;&lt;volume&gt;53&lt;/volume&gt;&lt;number&gt;3&lt;/number&gt;&lt;keywords&gt;&lt;keyword&gt;Child, Preschool&lt;/keyword&gt;&lt;keyword&gt;*Diagnostic Techniques and Procedures&lt;/keyword&gt;&lt;keyword&gt;Humans&lt;/keyword&gt;&lt;keyword&gt;Muscular Dystrophy, Duchenne/*diagnosis/*genetics/therapy&lt;/keyword&gt;&lt;keyword&gt;Diagnosis&lt;/keyword&gt;&lt;keyword&gt;Genetics&lt;/keyword&gt;&lt;keyword&gt;Muscle disease&lt;/keyword&gt;&lt;/keywords&gt;&lt;dates&gt;&lt;year&gt;2016&lt;/year&gt;&lt;pub-dates&gt;&lt;date&gt;Mar&lt;/date&gt;&lt;/pub-dates&gt;&lt;/dates&gt;&lt;isbn&gt;1468-6244 (Electronic)&amp;#xD;0022-2593 (Linking)&lt;/isbn&gt;&lt;accession-num&gt;26754139&lt;/accession-num&gt;&lt;urls&gt;&lt;related-urls&gt;&lt;url&gt;http://www.ncbi.nlm.nih.gov/pubmed/26754139&lt;/url&gt;&lt;/related-urls&gt;&lt;/urls&gt;&lt;custom2&gt;PMC4789806&lt;/custom2&gt;&lt;electronic-resource-num&gt;10.1136/jmedgenet-2015-103387&lt;/electronic-resource-num&gt;&lt;/record&gt;&lt;/Cite&gt;&lt;/EndNote&gt;</w:instrText>
      </w:r>
      <w:r w:rsidR="00093AF0">
        <w:rPr>
          <w:rFonts w:ascii="Times New Roman" w:hAnsi="Times New Roman" w:cs="Times New Roman"/>
          <w:sz w:val="24"/>
          <w:szCs w:val="24"/>
        </w:rPr>
        <w:fldChar w:fldCharType="separate"/>
      </w:r>
      <w:r w:rsidR="004949AF">
        <w:rPr>
          <w:rFonts w:ascii="Times New Roman" w:hAnsi="Times New Roman" w:cs="Times New Roman"/>
          <w:noProof/>
          <w:sz w:val="24"/>
          <w:szCs w:val="24"/>
        </w:rPr>
        <w:t>(4)</w:t>
      </w:r>
      <w:r w:rsidR="00093AF0">
        <w:rPr>
          <w:rFonts w:ascii="Times New Roman" w:hAnsi="Times New Roman" w:cs="Times New Roman"/>
          <w:sz w:val="24"/>
          <w:szCs w:val="24"/>
        </w:rPr>
        <w:fldChar w:fldCharType="end"/>
      </w:r>
      <w:r w:rsidR="00363D51">
        <w:rPr>
          <w:rFonts w:ascii="Times New Roman" w:hAnsi="Times New Roman" w:cs="Times New Roman"/>
          <w:sz w:val="24"/>
          <w:szCs w:val="24"/>
        </w:rPr>
        <w:t xml:space="preserve">. </w:t>
      </w:r>
      <w:r w:rsidR="00B33B92" w:rsidRPr="00550A75">
        <w:rPr>
          <w:rFonts w:ascii="Times New Roman" w:hAnsi="Times New Roman" w:cs="Times New Roman"/>
          <w:sz w:val="24"/>
          <w:szCs w:val="24"/>
        </w:rPr>
        <w:t>The high potential pathogenicity of PTC is explained by the generation of truncated proteins</w:t>
      </w:r>
      <w:r w:rsidR="00146C24" w:rsidRPr="00550A75">
        <w:rPr>
          <w:rFonts w:ascii="Times New Roman" w:hAnsi="Times New Roman" w:cs="Times New Roman"/>
          <w:sz w:val="24"/>
          <w:szCs w:val="24"/>
        </w:rPr>
        <w:t>,</w:t>
      </w:r>
      <w:r w:rsidR="00B33B92" w:rsidRPr="00550A75">
        <w:rPr>
          <w:rFonts w:ascii="Times New Roman" w:hAnsi="Times New Roman" w:cs="Times New Roman"/>
          <w:sz w:val="24"/>
          <w:szCs w:val="24"/>
        </w:rPr>
        <w:t xml:space="preserve"> as well as by the degradation of the PTC-targeted mRNA by nonsense-mediated mRNA decay </w:t>
      </w:r>
      <w:r w:rsidR="00146C24" w:rsidRPr="00550A75">
        <w:rPr>
          <w:rFonts w:ascii="Times New Roman" w:hAnsi="Times New Roman" w:cs="Times New Roman"/>
          <w:sz w:val="24"/>
          <w:szCs w:val="24"/>
        </w:rPr>
        <w:t xml:space="preserve">(NMD) </w:t>
      </w:r>
      <w:r w:rsidR="00093AF0">
        <w:rPr>
          <w:rFonts w:ascii="Times New Roman" w:hAnsi="Times New Roman" w:cs="Times New Roman"/>
          <w:sz w:val="24"/>
          <w:szCs w:val="24"/>
        </w:rPr>
        <w:fldChar w:fldCharType="begin">
          <w:fldData xml:space="preserve">PEVuZE5vdGU+PENpdGU+PEF1dGhvcj5IdWc8L0F1dGhvcj48WWVhcj4yMDE2PC9ZZWFyPjxSZWNO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</w:fldData>
        </w:fldChar>
      </w:r>
      <w:r w:rsidR="00093AF0">
        <w:rPr>
          <w:rFonts w:ascii="Times New Roman" w:hAnsi="Times New Roman" w:cs="Times New Roman"/>
          <w:sz w:val="24"/>
          <w:szCs w:val="24"/>
        </w:rPr>
        <w:instrText xml:space="preserve"> ADDIN EN.CITE </w:instrText>
      </w:r>
      <w:r w:rsidR="00093AF0">
        <w:rPr>
          <w:rFonts w:ascii="Times New Roman" w:hAnsi="Times New Roman" w:cs="Times New Roman"/>
          <w:sz w:val="24"/>
          <w:szCs w:val="24"/>
        </w:rPr>
        <w:fldChar w:fldCharType="begin">
          <w:fldData xml:space="preserve">PEVuZE5vdGU+PENpdGU+PEF1dGhvcj5IdWc8L0F1dGhvcj48WWVhcj4yMDE2PC9ZZWFyPjxSZWNO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</w:fldData>
        </w:fldChar>
      </w:r>
      <w:r w:rsidR="00093AF0">
        <w:rPr>
          <w:rFonts w:ascii="Times New Roman" w:hAnsi="Times New Roman" w:cs="Times New Roman"/>
          <w:sz w:val="24"/>
          <w:szCs w:val="24"/>
        </w:rPr>
        <w:instrText xml:space="preserve"> ADDIN EN.CITE.DATA </w:instrText>
      </w:r>
      <w:r w:rsidR="00093AF0">
        <w:rPr>
          <w:rFonts w:ascii="Times New Roman" w:hAnsi="Times New Roman" w:cs="Times New Roman"/>
          <w:sz w:val="24"/>
          <w:szCs w:val="24"/>
        </w:rPr>
      </w:r>
      <w:r w:rsidR="00093AF0">
        <w:rPr>
          <w:rFonts w:ascii="Times New Roman" w:hAnsi="Times New Roman" w:cs="Times New Roman"/>
          <w:sz w:val="24"/>
          <w:szCs w:val="24"/>
        </w:rPr>
        <w:fldChar w:fldCharType="end"/>
      </w:r>
      <w:r w:rsidR="00093AF0">
        <w:rPr>
          <w:rFonts w:ascii="Times New Roman" w:hAnsi="Times New Roman" w:cs="Times New Roman"/>
          <w:sz w:val="24"/>
          <w:szCs w:val="24"/>
        </w:rPr>
      </w:r>
      <w:r w:rsidR="00093AF0">
        <w:rPr>
          <w:rFonts w:ascii="Times New Roman" w:hAnsi="Times New Roman" w:cs="Times New Roman"/>
          <w:sz w:val="24"/>
          <w:szCs w:val="24"/>
        </w:rPr>
        <w:fldChar w:fldCharType="separate"/>
      </w:r>
      <w:r w:rsidR="00093AF0">
        <w:rPr>
          <w:rFonts w:ascii="Times New Roman" w:hAnsi="Times New Roman" w:cs="Times New Roman"/>
          <w:noProof/>
          <w:sz w:val="24"/>
          <w:szCs w:val="24"/>
        </w:rPr>
        <w:t>(5)</w:t>
      </w:r>
      <w:r w:rsidR="00093AF0">
        <w:rPr>
          <w:rFonts w:ascii="Times New Roman" w:hAnsi="Times New Roman" w:cs="Times New Roman"/>
          <w:sz w:val="24"/>
          <w:szCs w:val="24"/>
        </w:rPr>
        <w:fldChar w:fldCharType="end"/>
      </w:r>
      <w:r w:rsidR="00B33B92" w:rsidRPr="00550A75">
        <w:rPr>
          <w:rFonts w:ascii="Times New Roman" w:hAnsi="Times New Roman" w:cs="Times New Roman"/>
          <w:sz w:val="24"/>
          <w:szCs w:val="24"/>
        </w:rPr>
        <w:t>.</w:t>
      </w:r>
      <w:r w:rsidR="00146C24" w:rsidRPr="00550A75">
        <w:rPr>
          <w:rFonts w:ascii="Times New Roman" w:hAnsi="Times New Roman" w:cs="Times New Roman"/>
          <w:sz w:val="24"/>
          <w:szCs w:val="24"/>
        </w:rPr>
        <w:t xml:space="preserve"> </w:t>
      </w:r>
      <w:r w:rsidR="00363D51" w:rsidRPr="00550A75">
        <w:rPr>
          <w:rFonts w:ascii="Times New Roman" w:hAnsi="Times New Roman" w:cs="Times New Roman"/>
          <w:sz w:val="24"/>
          <w:szCs w:val="24"/>
        </w:rPr>
        <w:t>In</w:t>
      </w:r>
      <w:r w:rsidR="00363D51">
        <w:rPr>
          <w:rFonts w:ascii="Times New Roman" w:hAnsi="Times New Roman" w:cs="Times New Roman"/>
          <w:sz w:val="24"/>
          <w:szCs w:val="24"/>
        </w:rPr>
        <w:t xml:space="preserve"> the case of cancer-related diseases,</w:t>
      </w:r>
      <w:r w:rsidR="00D921CD">
        <w:rPr>
          <w:rFonts w:ascii="Times New Roman" w:hAnsi="Times New Roman" w:cs="Times New Roman"/>
          <w:sz w:val="24"/>
          <w:szCs w:val="24"/>
        </w:rPr>
        <w:t xml:space="preserve"> </w:t>
      </w:r>
      <w:r w:rsidR="00363D51">
        <w:rPr>
          <w:rFonts w:ascii="Times New Roman" w:hAnsi="Times New Roman" w:cs="Times New Roman"/>
          <w:sz w:val="24"/>
          <w:szCs w:val="24"/>
        </w:rPr>
        <w:t>nonsense mutations</w:t>
      </w:r>
      <w:r w:rsidR="00D921CD" w:rsidRPr="00D921CD">
        <w:rPr>
          <w:rFonts w:ascii="Times New Roman" w:hAnsi="Times New Roman" w:cs="Times New Roman"/>
          <w:sz w:val="24"/>
          <w:szCs w:val="24"/>
        </w:rPr>
        <w:t xml:space="preserve"> </w:t>
      </w:r>
      <w:r w:rsidR="006A1E17">
        <w:rPr>
          <w:rFonts w:ascii="Times New Roman" w:hAnsi="Times New Roman" w:cs="Times New Roman"/>
          <w:sz w:val="24"/>
          <w:szCs w:val="24"/>
        </w:rPr>
        <w:t xml:space="preserve">are relatively abundant </w:t>
      </w:r>
      <w:r w:rsidR="00D921CD">
        <w:rPr>
          <w:rFonts w:ascii="Times New Roman" w:hAnsi="Times New Roman" w:cs="Times New Roman"/>
          <w:sz w:val="24"/>
          <w:szCs w:val="24"/>
        </w:rPr>
        <w:t xml:space="preserve">in most </w:t>
      </w:r>
      <w:proofErr w:type="spellStart"/>
      <w:r w:rsidR="00D921CD">
        <w:rPr>
          <w:rFonts w:ascii="Times New Roman" w:hAnsi="Times New Roman" w:cs="Times New Roman"/>
          <w:sz w:val="24"/>
          <w:szCs w:val="24"/>
        </w:rPr>
        <w:t>tumor</w:t>
      </w:r>
      <w:proofErr w:type="spellEnd"/>
      <w:r w:rsidR="00D921CD">
        <w:rPr>
          <w:rFonts w:ascii="Times New Roman" w:hAnsi="Times New Roman" w:cs="Times New Roman"/>
          <w:sz w:val="24"/>
          <w:szCs w:val="24"/>
        </w:rPr>
        <w:t xml:space="preserve"> suppressor genes</w:t>
      </w:r>
      <w:r w:rsidR="00534651">
        <w:rPr>
          <w:rFonts w:ascii="Times New Roman" w:hAnsi="Times New Roman" w:cs="Times New Roman"/>
          <w:sz w:val="24"/>
          <w:szCs w:val="24"/>
        </w:rPr>
        <w:t>,</w:t>
      </w:r>
      <w:r w:rsidR="001D71DB">
        <w:rPr>
          <w:rFonts w:ascii="Times New Roman" w:hAnsi="Times New Roman" w:cs="Times New Roman"/>
          <w:sz w:val="24"/>
          <w:szCs w:val="24"/>
        </w:rPr>
        <w:t xml:space="preserve"> </w:t>
      </w:r>
      <w:r>
        <w:rPr>
          <w:rFonts w:ascii="Times New Roman" w:hAnsi="Times New Roman" w:cs="Times New Roman"/>
          <w:sz w:val="24"/>
          <w:szCs w:val="24"/>
        </w:rPr>
        <w:t>frequently</w:t>
      </w:r>
      <w:r w:rsidR="001D71DB">
        <w:rPr>
          <w:rFonts w:ascii="Times New Roman" w:hAnsi="Times New Roman" w:cs="Times New Roman"/>
          <w:sz w:val="24"/>
          <w:szCs w:val="24"/>
        </w:rPr>
        <w:t xml:space="preserve"> </w:t>
      </w:r>
      <w:r w:rsidR="00D921CD">
        <w:rPr>
          <w:rFonts w:ascii="Times New Roman" w:hAnsi="Times New Roman" w:cs="Times New Roman"/>
          <w:sz w:val="24"/>
          <w:szCs w:val="24"/>
        </w:rPr>
        <w:t xml:space="preserve">due to </w:t>
      </w:r>
      <w:r w:rsidR="00534651">
        <w:rPr>
          <w:rFonts w:ascii="Times New Roman" w:hAnsi="Times New Roman" w:cs="Times New Roman"/>
          <w:sz w:val="24"/>
          <w:szCs w:val="24"/>
        </w:rPr>
        <w:t xml:space="preserve">the combination of </w:t>
      </w:r>
      <w:r w:rsidR="006A1E17">
        <w:rPr>
          <w:rFonts w:ascii="Times New Roman" w:hAnsi="Times New Roman" w:cs="Times New Roman"/>
          <w:sz w:val="24"/>
          <w:szCs w:val="24"/>
        </w:rPr>
        <w:t xml:space="preserve">the </w:t>
      </w:r>
      <w:r w:rsidR="00534651">
        <w:rPr>
          <w:rFonts w:ascii="Times New Roman" w:hAnsi="Times New Roman" w:cs="Times New Roman"/>
          <w:sz w:val="24"/>
          <w:szCs w:val="24"/>
        </w:rPr>
        <w:t>pathogenicity</w:t>
      </w:r>
      <w:r w:rsidR="006A1E17">
        <w:rPr>
          <w:rFonts w:ascii="Times New Roman" w:hAnsi="Times New Roman" w:cs="Times New Roman"/>
          <w:sz w:val="24"/>
          <w:szCs w:val="24"/>
        </w:rPr>
        <w:t xml:space="preserve"> of the mutation</w:t>
      </w:r>
      <w:r w:rsidR="00534651">
        <w:rPr>
          <w:rFonts w:ascii="Times New Roman" w:hAnsi="Times New Roman" w:cs="Times New Roman"/>
          <w:sz w:val="24"/>
          <w:szCs w:val="24"/>
        </w:rPr>
        <w:t xml:space="preserve"> and </w:t>
      </w:r>
      <w:r w:rsidR="006A1E17">
        <w:rPr>
          <w:rFonts w:ascii="Times New Roman" w:hAnsi="Times New Roman" w:cs="Times New Roman"/>
          <w:sz w:val="24"/>
          <w:szCs w:val="24"/>
        </w:rPr>
        <w:t>to</w:t>
      </w:r>
      <w:r w:rsidR="003011A0">
        <w:rPr>
          <w:rFonts w:ascii="Times New Roman" w:hAnsi="Times New Roman" w:cs="Times New Roman"/>
          <w:sz w:val="24"/>
          <w:szCs w:val="24"/>
        </w:rPr>
        <w:t xml:space="preserve"> the presence </w:t>
      </w:r>
      <w:r w:rsidR="0034479E">
        <w:rPr>
          <w:rFonts w:ascii="Times New Roman" w:hAnsi="Times New Roman" w:cs="Times New Roman"/>
          <w:sz w:val="24"/>
          <w:szCs w:val="24"/>
        </w:rPr>
        <w:t xml:space="preserve">of </w:t>
      </w:r>
      <w:r w:rsidR="00EA5C65">
        <w:rPr>
          <w:rFonts w:ascii="Times New Roman" w:hAnsi="Times New Roman" w:cs="Times New Roman"/>
          <w:sz w:val="24"/>
          <w:szCs w:val="24"/>
        </w:rPr>
        <w:t>DNA sequences</w:t>
      </w:r>
      <w:r w:rsidR="006A1E17">
        <w:rPr>
          <w:rFonts w:ascii="Times New Roman" w:hAnsi="Times New Roman" w:cs="Times New Roman"/>
          <w:sz w:val="24"/>
          <w:szCs w:val="24"/>
        </w:rPr>
        <w:t xml:space="preserve"> prone</w:t>
      </w:r>
      <w:r w:rsidR="003A7A17">
        <w:rPr>
          <w:rFonts w:ascii="Times New Roman" w:hAnsi="Times New Roman" w:cs="Times New Roman"/>
          <w:sz w:val="24"/>
          <w:szCs w:val="24"/>
        </w:rPr>
        <w:t xml:space="preserve"> </w:t>
      </w:r>
      <w:r w:rsidR="006A1E17">
        <w:rPr>
          <w:rFonts w:ascii="Times New Roman" w:hAnsi="Times New Roman" w:cs="Times New Roman"/>
          <w:sz w:val="24"/>
          <w:szCs w:val="24"/>
        </w:rPr>
        <w:t>to</w:t>
      </w:r>
      <w:r w:rsidR="003A7A17">
        <w:rPr>
          <w:rFonts w:ascii="Times New Roman" w:hAnsi="Times New Roman" w:cs="Times New Roman"/>
          <w:sz w:val="24"/>
          <w:szCs w:val="24"/>
        </w:rPr>
        <w:t xml:space="preserve"> mutation</w:t>
      </w:r>
      <w:r w:rsidR="006A1E17">
        <w:rPr>
          <w:rFonts w:ascii="Times New Roman" w:hAnsi="Times New Roman" w:cs="Times New Roman"/>
          <w:sz w:val="24"/>
          <w:szCs w:val="24"/>
        </w:rPr>
        <w:t xml:space="preserve"> </w:t>
      </w:r>
      <w:r w:rsidR="00093AF0">
        <w:rPr>
          <w:rFonts w:ascii="Times New Roman" w:hAnsi="Times New Roman" w:cs="Times New Roman"/>
          <w:sz w:val="24"/>
          <w:szCs w:val="24"/>
        </w:rPr>
        <w:fldChar w:fldCharType="begin">
          <w:fldData xml:space="preserve">PEVuZE5vdGU+PENpdGU+PEF1dGhvcj5OZXN0YTwvQXV0aG9yPjxZZWFyPjIwMjE8L1llYXI+PFJl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</w:fldData>
        </w:fldChar>
      </w:r>
      <w:r w:rsidR="00093AF0">
        <w:rPr>
          <w:rFonts w:ascii="Times New Roman" w:hAnsi="Times New Roman" w:cs="Times New Roman"/>
          <w:sz w:val="24"/>
          <w:szCs w:val="24"/>
        </w:rPr>
        <w:instrText xml:space="preserve"> ADDIN EN.CITE </w:instrText>
      </w:r>
      <w:r w:rsidR="00093AF0">
        <w:rPr>
          <w:rFonts w:ascii="Times New Roman" w:hAnsi="Times New Roman" w:cs="Times New Roman"/>
          <w:sz w:val="24"/>
          <w:szCs w:val="24"/>
        </w:rPr>
        <w:fldChar w:fldCharType="begin">
          <w:fldData xml:space="preserve">PEVuZE5vdGU+PENpdGU+PEF1dGhvcj5OZXN0YTwvQXV0aG9yPjxZZWFyPjIwMjE8L1llYXI+PFJl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</w:fldData>
        </w:fldChar>
      </w:r>
      <w:r w:rsidR="00093AF0">
        <w:rPr>
          <w:rFonts w:ascii="Times New Roman" w:hAnsi="Times New Roman" w:cs="Times New Roman"/>
          <w:sz w:val="24"/>
          <w:szCs w:val="24"/>
        </w:rPr>
        <w:instrText xml:space="preserve"> ADDIN EN.CITE.DATA </w:instrText>
      </w:r>
      <w:r w:rsidR="00093AF0">
        <w:rPr>
          <w:rFonts w:ascii="Times New Roman" w:hAnsi="Times New Roman" w:cs="Times New Roman"/>
          <w:sz w:val="24"/>
          <w:szCs w:val="24"/>
        </w:rPr>
      </w:r>
      <w:r w:rsidR="00093AF0">
        <w:rPr>
          <w:rFonts w:ascii="Times New Roman" w:hAnsi="Times New Roman" w:cs="Times New Roman"/>
          <w:sz w:val="24"/>
          <w:szCs w:val="24"/>
        </w:rPr>
        <w:fldChar w:fldCharType="end"/>
      </w:r>
      <w:r w:rsidR="00093AF0">
        <w:rPr>
          <w:rFonts w:ascii="Times New Roman" w:hAnsi="Times New Roman" w:cs="Times New Roman"/>
          <w:sz w:val="24"/>
          <w:szCs w:val="24"/>
        </w:rPr>
      </w:r>
      <w:r w:rsidR="00093AF0">
        <w:rPr>
          <w:rFonts w:ascii="Times New Roman" w:hAnsi="Times New Roman" w:cs="Times New Roman"/>
          <w:sz w:val="24"/>
          <w:szCs w:val="24"/>
        </w:rPr>
        <w:fldChar w:fldCharType="separate"/>
      </w:r>
      <w:r w:rsidR="00093AF0">
        <w:rPr>
          <w:rFonts w:ascii="Times New Roman" w:hAnsi="Times New Roman" w:cs="Times New Roman"/>
          <w:noProof/>
          <w:sz w:val="24"/>
          <w:szCs w:val="24"/>
        </w:rPr>
        <w:t>(6, 7)</w:t>
      </w:r>
      <w:r w:rsidR="00093AF0">
        <w:rPr>
          <w:rFonts w:ascii="Times New Roman" w:hAnsi="Times New Roman" w:cs="Times New Roman"/>
          <w:sz w:val="24"/>
          <w:szCs w:val="24"/>
        </w:rPr>
        <w:fldChar w:fldCharType="end"/>
      </w:r>
      <w:r w:rsidR="00D04BBB">
        <w:rPr>
          <w:rFonts w:ascii="Times New Roman" w:hAnsi="Times New Roman" w:cs="Times New Roman"/>
          <w:sz w:val="24"/>
          <w:szCs w:val="24"/>
        </w:rPr>
        <w:t>.</w:t>
      </w:r>
      <w:r w:rsidR="005D56E9" w:rsidRPr="005D56E9">
        <w:rPr>
          <w:rFonts w:ascii="Times New Roman" w:hAnsi="Times New Roman" w:cs="Times New Roman"/>
          <w:sz w:val="24"/>
          <w:szCs w:val="24"/>
        </w:rPr>
        <w:t xml:space="preserve"> </w:t>
      </w:r>
      <w:r w:rsidR="005D56E9">
        <w:rPr>
          <w:rFonts w:ascii="Times New Roman" w:hAnsi="Times New Roman" w:cs="Times New Roman"/>
          <w:sz w:val="24"/>
          <w:szCs w:val="24"/>
        </w:rPr>
        <w:t xml:space="preserve">In addition, generation of PTC by nonsense mutations during evolution has also been proposed as a mechanism of allele variability in human populations </w:t>
      </w:r>
      <w:r w:rsidR="00093AF0">
        <w:rPr>
          <w:rFonts w:ascii="Times New Roman" w:hAnsi="Times New Roman" w:cs="Times New Roman"/>
          <w:sz w:val="24"/>
          <w:szCs w:val="24"/>
        </w:rPr>
        <w:fldChar w:fldCharType="begin"/>
      </w:r>
      <w:r w:rsidR="00093AF0">
        <w:rPr>
          <w:rFonts w:ascii="Times New Roman" w:hAnsi="Times New Roman" w:cs="Times New Roman"/>
          <w:sz w:val="24"/>
          <w:szCs w:val="24"/>
        </w:rPr>
        <w:instrText xml:space="preserve"> ADDIN EN.CITE &lt;EndNote&gt;&lt;Cite&gt;&lt;Author&gt;Fujikura&lt;/Author&gt;&lt;Year&gt;2016&lt;/Year&gt;&lt;RecNum&gt;2568&lt;/RecNum&gt;&lt;DisplayText&gt;(8)&lt;/DisplayText&gt;&lt;record&gt;&lt;rec-number&gt;2568&lt;/rec-number&gt;&lt;foreign-keys&gt;&lt;key app="EN" db-id="zatw9twznveaf5exe0nvpde80000esrevdtr" timestamp="1667846023"&gt;2568&lt;/key&gt;&lt;/foreign-keys&gt;&lt;ref-type name="Journal Article"&gt;17&lt;/ref-type&gt;&lt;contributors&gt;&lt;authors&gt;&lt;author&gt;Fujikura, K.&lt;/author&gt;&lt;/authors&gt;&lt;/contributors&gt;&lt;auth-address&gt;Kobe University School of Medicine, 7-5-1, Kusunoki-cho, Chuo-ku, Kobe 650-0017, Japan.&lt;/auth-address&gt;&lt;titles&gt;&lt;title&gt;Premature termination codons in modern human genomes&lt;/title&gt;&lt;secondary-title&gt;Sci Rep&lt;/secondary-title&gt;&lt;/titles&gt;&lt;periodical&gt;&lt;full-title&gt;Sci Rep&lt;/full-title&gt;&lt;abbr-1&gt;Scientific reports&lt;/abbr-1&gt;&lt;/periodical&gt;&lt;pages&gt;22468&lt;/pages&gt;&lt;volume&gt;6&lt;/volume&gt;&lt;keywords&gt;&lt;keyword&gt;*Codon, Terminator&lt;/keyword&gt;&lt;keyword&gt;Ethnicity/genetics&lt;/keyword&gt;&lt;keyword&gt;*Genome, Human&lt;/keyword&gt;&lt;keyword&gt;Humans&lt;/keyword&gt;&lt;/keywords&gt;&lt;dates&gt;&lt;year&gt;2016&lt;/year&gt;&lt;pub-dates&gt;&lt;date&gt;Mar 2&lt;/date&gt;&lt;/pub-dates&gt;&lt;/dates&gt;&lt;isbn&gt;2045-2322 (Electronic)&amp;#xD;2045-2322 (Linking)&lt;/isbn&gt;&lt;accession-num&gt;26932450&lt;/accession-num&gt;&lt;urls&gt;&lt;related-urls&gt;&lt;url&gt;http://www.ncbi.nlm.nih.gov/pubmed/26932450&lt;/url&gt;&lt;/related-urls&gt;&lt;/urls&gt;&lt;custom2&gt;PMC4773809&lt;/custom2&gt;&lt;electronic-resource-num&gt;10.1038/srep22468&lt;/electronic-resource-num&gt;&lt;/record&gt;&lt;/Cite&gt;&lt;/EndNote&gt;</w:instrText>
      </w:r>
      <w:r w:rsidR="00093AF0">
        <w:rPr>
          <w:rFonts w:ascii="Times New Roman" w:hAnsi="Times New Roman" w:cs="Times New Roman"/>
          <w:sz w:val="24"/>
          <w:szCs w:val="24"/>
        </w:rPr>
        <w:fldChar w:fldCharType="separate"/>
      </w:r>
      <w:r w:rsidR="00093AF0">
        <w:rPr>
          <w:rFonts w:ascii="Times New Roman" w:hAnsi="Times New Roman" w:cs="Times New Roman"/>
          <w:noProof/>
          <w:sz w:val="24"/>
          <w:szCs w:val="24"/>
        </w:rPr>
        <w:t>(8)</w:t>
      </w:r>
      <w:r w:rsidR="00093AF0">
        <w:rPr>
          <w:rFonts w:ascii="Times New Roman" w:hAnsi="Times New Roman" w:cs="Times New Roman"/>
          <w:sz w:val="24"/>
          <w:szCs w:val="24"/>
        </w:rPr>
        <w:fldChar w:fldCharType="end"/>
      </w:r>
      <w:r w:rsidR="005D56E9">
        <w:rPr>
          <w:rFonts w:ascii="Times New Roman" w:hAnsi="Times New Roman" w:cs="Times New Roman"/>
          <w:sz w:val="24"/>
          <w:szCs w:val="24"/>
        </w:rPr>
        <w:t>.</w:t>
      </w:r>
    </w:p>
    <w:p w14:paraId="7F787213" w14:textId="77777777" w:rsidR="00D04BBB" w:rsidRDefault="00D04BBB" w:rsidP="00525AB8">
      <w:pPr>
        <w:pStyle w:val="NoSpacing"/>
        <w:spacing w:line="360" w:lineRule="auto"/>
        <w:jc w:val="both"/>
        <w:rPr>
          <w:rFonts w:ascii="Times New Roman" w:hAnsi="Times New Roman" w:cs="Times New Roman"/>
          <w:sz w:val="24"/>
          <w:szCs w:val="24"/>
        </w:rPr>
      </w:pPr>
    </w:p>
    <w:p w14:paraId="57AC8900" w14:textId="74C9E6EE" w:rsidR="006725FD" w:rsidRDefault="006725FD" w:rsidP="00525AB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Translational readthrough of</w:t>
      </w:r>
      <w:r w:rsidR="00C575BB">
        <w:rPr>
          <w:rFonts w:ascii="Times New Roman" w:hAnsi="Times New Roman" w:cs="Times New Roman"/>
          <w:sz w:val="24"/>
          <w:szCs w:val="24"/>
        </w:rPr>
        <w:t xml:space="preserve"> termination codons </w:t>
      </w:r>
      <w:r>
        <w:rPr>
          <w:rFonts w:ascii="Times New Roman" w:hAnsi="Times New Roman" w:cs="Times New Roman"/>
          <w:sz w:val="24"/>
          <w:szCs w:val="24"/>
        </w:rPr>
        <w:t>consists on the</w:t>
      </w:r>
      <w:r w:rsidR="008C0F3E">
        <w:rPr>
          <w:rFonts w:ascii="Times New Roman" w:hAnsi="Times New Roman" w:cs="Times New Roman"/>
          <w:sz w:val="24"/>
          <w:szCs w:val="24"/>
        </w:rPr>
        <w:t xml:space="preserve"> biosynthetic </w:t>
      </w:r>
      <w:r>
        <w:rPr>
          <w:rFonts w:ascii="Times New Roman" w:hAnsi="Times New Roman" w:cs="Times New Roman"/>
          <w:sz w:val="24"/>
          <w:szCs w:val="24"/>
        </w:rPr>
        <w:t xml:space="preserve">incorporation of an amino acid in the position </w:t>
      </w:r>
      <w:r w:rsidR="008C0F3E">
        <w:rPr>
          <w:rFonts w:ascii="Times New Roman" w:hAnsi="Times New Roman" w:cs="Times New Roman"/>
          <w:sz w:val="24"/>
          <w:szCs w:val="24"/>
        </w:rPr>
        <w:t xml:space="preserve">corresponding to the </w:t>
      </w:r>
      <w:r w:rsidR="004A17C1">
        <w:rPr>
          <w:rFonts w:ascii="Times New Roman" w:hAnsi="Times New Roman" w:cs="Times New Roman"/>
          <w:sz w:val="24"/>
          <w:szCs w:val="24"/>
        </w:rPr>
        <w:t>termination codon (UAA, UAG, and UGA)</w:t>
      </w:r>
      <w:r w:rsidR="00C575BB">
        <w:rPr>
          <w:rFonts w:ascii="Times New Roman" w:hAnsi="Times New Roman" w:cs="Times New Roman"/>
          <w:sz w:val="24"/>
          <w:szCs w:val="24"/>
        </w:rPr>
        <w:t xml:space="preserve">. </w:t>
      </w:r>
      <w:r w:rsidR="002C07F3">
        <w:rPr>
          <w:rFonts w:ascii="Times New Roman" w:hAnsi="Times New Roman" w:cs="Times New Roman"/>
          <w:sz w:val="24"/>
          <w:szCs w:val="24"/>
        </w:rPr>
        <w:t>In mammals</w:t>
      </w:r>
      <w:r w:rsidR="004A17C1">
        <w:rPr>
          <w:rFonts w:ascii="Times New Roman" w:hAnsi="Times New Roman" w:cs="Times New Roman"/>
          <w:sz w:val="24"/>
          <w:szCs w:val="24"/>
        </w:rPr>
        <w:t xml:space="preserve">, translational readthrough occurs because of competition </w:t>
      </w:r>
      <w:r w:rsidR="00677BC1">
        <w:rPr>
          <w:rFonts w:ascii="Times New Roman" w:hAnsi="Times New Roman" w:cs="Times New Roman"/>
          <w:sz w:val="24"/>
          <w:szCs w:val="24"/>
        </w:rPr>
        <w:t>to enter the ribosome acceptor site (A-site) between</w:t>
      </w:r>
      <w:r w:rsidR="004A17C1">
        <w:rPr>
          <w:rFonts w:ascii="Times New Roman" w:hAnsi="Times New Roman" w:cs="Times New Roman"/>
          <w:sz w:val="24"/>
          <w:szCs w:val="24"/>
        </w:rPr>
        <w:t xml:space="preserve"> near-cognate </w:t>
      </w:r>
      <w:proofErr w:type="spellStart"/>
      <w:r w:rsidR="004A17C1">
        <w:rPr>
          <w:rFonts w:ascii="Times New Roman" w:hAnsi="Times New Roman" w:cs="Times New Roman"/>
          <w:sz w:val="24"/>
          <w:szCs w:val="24"/>
        </w:rPr>
        <w:t>tRNAs</w:t>
      </w:r>
      <w:proofErr w:type="spellEnd"/>
      <w:r w:rsidR="004A17C1">
        <w:rPr>
          <w:rFonts w:ascii="Times New Roman" w:hAnsi="Times New Roman" w:cs="Times New Roman"/>
          <w:sz w:val="24"/>
          <w:szCs w:val="24"/>
        </w:rPr>
        <w:t xml:space="preserve"> </w:t>
      </w:r>
      <w:r w:rsidR="00677BC1">
        <w:rPr>
          <w:rFonts w:ascii="Times New Roman" w:hAnsi="Times New Roman" w:cs="Times New Roman"/>
          <w:sz w:val="24"/>
          <w:szCs w:val="24"/>
        </w:rPr>
        <w:t>and the release factors eRF1 and eRF3</w:t>
      </w:r>
      <w:r w:rsidR="0034479E">
        <w:rPr>
          <w:rFonts w:ascii="Times New Roman" w:hAnsi="Times New Roman" w:cs="Times New Roman"/>
          <w:sz w:val="24"/>
          <w:szCs w:val="24"/>
        </w:rPr>
        <w:t xml:space="preserve">. </w:t>
      </w:r>
      <w:r w:rsidR="0034479E" w:rsidRPr="0034479E">
        <w:rPr>
          <w:rFonts w:ascii="Times New Roman" w:hAnsi="Times New Roman" w:cs="Times New Roman"/>
          <w:sz w:val="24"/>
          <w:szCs w:val="24"/>
        </w:rPr>
        <w:t xml:space="preserve">These near-cognate </w:t>
      </w:r>
      <w:proofErr w:type="spellStart"/>
      <w:r w:rsidR="0034479E" w:rsidRPr="0034479E">
        <w:rPr>
          <w:rFonts w:ascii="Times New Roman" w:hAnsi="Times New Roman" w:cs="Times New Roman"/>
          <w:sz w:val="24"/>
          <w:szCs w:val="24"/>
        </w:rPr>
        <w:t>tRNAs</w:t>
      </w:r>
      <w:proofErr w:type="spellEnd"/>
      <w:r w:rsidR="0034479E" w:rsidRPr="0034479E">
        <w:rPr>
          <w:rFonts w:ascii="Times New Roman" w:hAnsi="Times New Roman" w:cs="Times New Roman"/>
          <w:sz w:val="24"/>
          <w:szCs w:val="24"/>
        </w:rPr>
        <w:t xml:space="preserve"> have a sufficiently stable interaction to allow the translation machinery to continue reading the next in-frame codon, incorporating a non-random amino acid and facilitating translation until the n</w:t>
      </w:r>
      <w:r w:rsidR="0034479E">
        <w:rPr>
          <w:rFonts w:ascii="Times New Roman" w:hAnsi="Times New Roman" w:cs="Times New Roman"/>
          <w:sz w:val="24"/>
          <w:szCs w:val="24"/>
        </w:rPr>
        <w:t>atural</w:t>
      </w:r>
      <w:r w:rsidR="0034479E" w:rsidRPr="0034479E">
        <w:rPr>
          <w:rFonts w:ascii="Times New Roman" w:hAnsi="Times New Roman" w:cs="Times New Roman"/>
          <w:sz w:val="24"/>
          <w:szCs w:val="24"/>
        </w:rPr>
        <w:t xml:space="preserve"> termination codon, thus generating a full-length protein. </w:t>
      </w:r>
      <w:r w:rsidR="00C575BB">
        <w:rPr>
          <w:rFonts w:ascii="Times New Roman" w:hAnsi="Times New Roman" w:cs="Times New Roman"/>
          <w:sz w:val="24"/>
          <w:szCs w:val="24"/>
        </w:rPr>
        <w:t xml:space="preserve">Under normal conditions, </w:t>
      </w:r>
      <w:r w:rsidR="004A17C1">
        <w:rPr>
          <w:rFonts w:ascii="Times New Roman" w:hAnsi="Times New Roman" w:cs="Times New Roman"/>
          <w:sz w:val="24"/>
          <w:szCs w:val="24"/>
        </w:rPr>
        <w:t>basal</w:t>
      </w:r>
      <w:r w:rsidR="00C575BB">
        <w:rPr>
          <w:rFonts w:ascii="Times New Roman" w:hAnsi="Times New Roman" w:cs="Times New Roman"/>
          <w:sz w:val="24"/>
          <w:szCs w:val="24"/>
        </w:rPr>
        <w:t xml:space="preserve"> readthrough </w:t>
      </w:r>
      <w:r w:rsidR="00323CED">
        <w:rPr>
          <w:rFonts w:ascii="Times New Roman" w:hAnsi="Times New Roman" w:cs="Times New Roman"/>
          <w:sz w:val="24"/>
          <w:szCs w:val="24"/>
        </w:rPr>
        <w:t>of natural termination</w:t>
      </w:r>
      <w:r w:rsidR="00EA7A3B">
        <w:rPr>
          <w:rFonts w:ascii="Times New Roman" w:hAnsi="Times New Roman" w:cs="Times New Roman"/>
          <w:sz w:val="24"/>
          <w:szCs w:val="24"/>
        </w:rPr>
        <w:t xml:space="preserve"> codons</w:t>
      </w:r>
      <w:r w:rsidR="00323CED">
        <w:rPr>
          <w:rFonts w:ascii="Times New Roman" w:hAnsi="Times New Roman" w:cs="Times New Roman"/>
          <w:sz w:val="24"/>
          <w:szCs w:val="24"/>
        </w:rPr>
        <w:t xml:space="preserve"> </w:t>
      </w:r>
      <w:r w:rsidR="00EA7A3B">
        <w:rPr>
          <w:rFonts w:ascii="Times New Roman" w:hAnsi="Times New Roman" w:cs="Times New Roman"/>
          <w:sz w:val="24"/>
          <w:szCs w:val="24"/>
        </w:rPr>
        <w:t>in mammalian cells</w:t>
      </w:r>
      <w:r w:rsidR="00323CED">
        <w:rPr>
          <w:rFonts w:ascii="Times New Roman" w:hAnsi="Times New Roman" w:cs="Times New Roman"/>
          <w:sz w:val="24"/>
          <w:szCs w:val="24"/>
        </w:rPr>
        <w:t xml:space="preserve"> </w:t>
      </w:r>
      <w:r w:rsidR="00C575BB">
        <w:rPr>
          <w:rFonts w:ascii="Times New Roman" w:hAnsi="Times New Roman" w:cs="Times New Roman"/>
          <w:sz w:val="24"/>
          <w:szCs w:val="24"/>
        </w:rPr>
        <w:t>takes place with a very low frequency, within the range o</w:t>
      </w:r>
      <w:r w:rsidR="004A17C1">
        <w:rPr>
          <w:rFonts w:ascii="Times New Roman" w:hAnsi="Times New Roman" w:cs="Times New Roman"/>
          <w:sz w:val="24"/>
          <w:szCs w:val="24"/>
        </w:rPr>
        <w:t xml:space="preserve">f </w:t>
      </w:r>
      <w:r w:rsidR="004A17C1" w:rsidRPr="005D56E9">
        <w:rPr>
          <w:rFonts w:ascii="Times New Roman" w:hAnsi="Times New Roman" w:cs="Times New Roman"/>
          <w:sz w:val="24"/>
          <w:szCs w:val="24"/>
          <w:highlight w:val="yellow"/>
        </w:rPr>
        <w:t>0.0</w:t>
      </w:r>
      <w:r w:rsidR="00604B99">
        <w:rPr>
          <w:rFonts w:ascii="Times New Roman" w:hAnsi="Times New Roman" w:cs="Times New Roman"/>
          <w:sz w:val="24"/>
          <w:szCs w:val="24"/>
          <w:highlight w:val="yellow"/>
        </w:rPr>
        <w:t>0</w:t>
      </w:r>
      <w:r w:rsidR="004A17C1" w:rsidRPr="005D56E9">
        <w:rPr>
          <w:rFonts w:ascii="Times New Roman" w:hAnsi="Times New Roman" w:cs="Times New Roman"/>
          <w:sz w:val="24"/>
          <w:szCs w:val="24"/>
          <w:highlight w:val="yellow"/>
        </w:rPr>
        <w:t>1-0.1%</w:t>
      </w:r>
      <w:r w:rsidR="005D56E9" w:rsidRPr="005D56E9">
        <w:rPr>
          <w:rFonts w:ascii="Times New Roman" w:hAnsi="Times New Roman" w:cs="Times New Roman"/>
          <w:sz w:val="24"/>
          <w:szCs w:val="24"/>
          <w:highlight w:val="yellow"/>
        </w:rPr>
        <w:t>,</w:t>
      </w:r>
      <w:r w:rsidR="005D56E9">
        <w:rPr>
          <w:rFonts w:ascii="Times New Roman" w:hAnsi="Times New Roman" w:cs="Times New Roman"/>
          <w:sz w:val="24"/>
          <w:szCs w:val="24"/>
        </w:rPr>
        <w:t xml:space="preserve"> mainly due to</w:t>
      </w:r>
      <w:r w:rsidR="004A17C1">
        <w:rPr>
          <w:rFonts w:ascii="Times New Roman" w:hAnsi="Times New Roman" w:cs="Times New Roman"/>
          <w:sz w:val="24"/>
          <w:szCs w:val="24"/>
        </w:rPr>
        <w:t xml:space="preserve"> </w:t>
      </w:r>
      <w:r w:rsidR="005D56E9">
        <w:rPr>
          <w:rFonts w:ascii="Times New Roman" w:hAnsi="Times New Roman" w:cs="Times New Roman"/>
          <w:sz w:val="24"/>
          <w:szCs w:val="24"/>
        </w:rPr>
        <w:t xml:space="preserve">the influence of downstream molecular signals in the mRNA that mark bona fide natural termination of protein </w:t>
      </w:r>
      <w:r w:rsidR="005D56E9" w:rsidRPr="00487411">
        <w:rPr>
          <w:rFonts w:ascii="Times New Roman" w:hAnsi="Times New Roman" w:cs="Times New Roman"/>
          <w:sz w:val="24"/>
          <w:szCs w:val="24"/>
        </w:rPr>
        <w:t xml:space="preserve">translation. Basal readthrough of </w:t>
      </w:r>
      <w:r w:rsidR="002C07F3" w:rsidRPr="00487411">
        <w:rPr>
          <w:rFonts w:ascii="Times New Roman" w:hAnsi="Times New Roman" w:cs="Times New Roman"/>
          <w:sz w:val="24"/>
          <w:szCs w:val="24"/>
        </w:rPr>
        <w:t>PTC</w:t>
      </w:r>
      <w:r w:rsidR="005D56E9" w:rsidRPr="00487411">
        <w:rPr>
          <w:rFonts w:ascii="Times New Roman" w:hAnsi="Times New Roman" w:cs="Times New Roman"/>
          <w:sz w:val="24"/>
          <w:szCs w:val="24"/>
        </w:rPr>
        <w:t>,</w:t>
      </w:r>
      <w:r w:rsidR="002C07F3" w:rsidRPr="00487411">
        <w:rPr>
          <w:rFonts w:ascii="Times New Roman" w:hAnsi="Times New Roman" w:cs="Times New Roman"/>
          <w:sz w:val="24"/>
          <w:szCs w:val="24"/>
        </w:rPr>
        <w:t xml:space="preserve"> caused by nonsense mutations in gene coding sequences, </w:t>
      </w:r>
      <w:r w:rsidR="005D56E9" w:rsidRPr="00487411">
        <w:rPr>
          <w:rFonts w:ascii="Times New Roman" w:hAnsi="Times New Roman" w:cs="Times New Roman"/>
          <w:sz w:val="24"/>
          <w:szCs w:val="24"/>
        </w:rPr>
        <w:t xml:space="preserve">is higher </w:t>
      </w:r>
      <w:r w:rsidR="00592EE6" w:rsidRPr="00487411">
        <w:rPr>
          <w:rFonts w:ascii="Times New Roman" w:hAnsi="Times New Roman" w:cs="Times New Roman"/>
          <w:sz w:val="24"/>
          <w:szCs w:val="24"/>
        </w:rPr>
        <w:t>than readthrough of natural termination codons</w:t>
      </w:r>
      <w:r w:rsidR="00487411" w:rsidRPr="00487411">
        <w:rPr>
          <w:rFonts w:ascii="Times New Roman" w:hAnsi="Times New Roman" w:cs="Times New Roman"/>
          <w:sz w:val="24"/>
          <w:szCs w:val="24"/>
        </w:rPr>
        <w:t xml:space="preserve">, </w:t>
      </w:r>
      <w:r w:rsidR="005D56E9" w:rsidRPr="00487411">
        <w:rPr>
          <w:rFonts w:ascii="Times New Roman" w:hAnsi="Times New Roman" w:cs="Times New Roman"/>
          <w:sz w:val="24"/>
          <w:szCs w:val="24"/>
        </w:rPr>
        <w:t>and it can be efficiently increased by readthrough inducers</w:t>
      </w:r>
      <w:r w:rsidR="00487411" w:rsidRPr="00487411">
        <w:rPr>
          <w:rFonts w:ascii="Times New Roman" w:hAnsi="Times New Roman" w:cs="Times New Roman"/>
          <w:sz w:val="24"/>
          <w:szCs w:val="24"/>
        </w:rPr>
        <w:t>.</w:t>
      </w:r>
      <w:r w:rsidR="005D56E9" w:rsidRPr="00487411">
        <w:rPr>
          <w:rFonts w:ascii="Times New Roman" w:hAnsi="Times New Roman" w:cs="Times New Roman"/>
          <w:sz w:val="24"/>
          <w:szCs w:val="24"/>
        </w:rPr>
        <w:t xml:space="preserve"> </w:t>
      </w:r>
      <w:r w:rsidR="00487411" w:rsidRPr="00487411">
        <w:rPr>
          <w:rFonts w:ascii="Times New Roman" w:hAnsi="Times New Roman" w:cs="Times New Roman"/>
          <w:sz w:val="24"/>
          <w:szCs w:val="24"/>
        </w:rPr>
        <w:t>Several readthrough inducer compounds</w:t>
      </w:r>
      <w:r w:rsidR="005D56E9" w:rsidRPr="00487411">
        <w:rPr>
          <w:rFonts w:ascii="Times New Roman" w:hAnsi="Times New Roman" w:cs="Times New Roman"/>
          <w:sz w:val="24"/>
          <w:szCs w:val="24"/>
        </w:rPr>
        <w:t xml:space="preserve"> directly bind to the </w:t>
      </w:r>
      <w:r w:rsidR="00BD172E" w:rsidRPr="00487411">
        <w:rPr>
          <w:rFonts w:ascii="Times New Roman" w:hAnsi="Times New Roman" w:cs="Times New Roman"/>
          <w:sz w:val="24"/>
          <w:szCs w:val="24"/>
        </w:rPr>
        <w:t xml:space="preserve">A-site of the ribosomes and induce conformational changes in </w:t>
      </w:r>
      <w:r w:rsidR="00BD172E" w:rsidRPr="00487411">
        <w:rPr>
          <w:rFonts w:ascii="Times New Roman" w:hAnsi="Times New Roman" w:cs="Times New Roman"/>
          <w:sz w:val="24"/>
          <w:szCs w:val="24"/>
        </w:rPr>
        <w:lastRenderedPageBreak/>
        <w:t xml:space="preserve">the ribosome decoding </w:t>
      </w:r>
      <w:proofErr w:type="spellStart"/>
      <w:r w:rsidR="00BD172E" w:rsidRPr="00487411">
        <w:rPr>
          <w:rFonts w:ascii="Times New Roman" w:hAnsi="Times New Roman" w:cs="Times New Roman"/>
          <w:sz w:val="24"/>
          <w:szCs w:val="24"/>
        </w:rPr>
        <w:t>center</w:t>
      </w:r>
      <w:proofErr w:type="spellEnd"/>
      <w:r w:rsidR="00BD172E" w:rsidRPr="00487411">
        <w:rPr>
          <w:rFonts w:ascii="Times New Roman" w:hAnsi="Times New Roman" w:cs="Times New Roman"/>
          <w:sz w:val="24"/>
          <w:szCs w:val="24"/>
        </w:rPr>
        <w:t>, which facilitate</w:t>
      </w:r>
      <w:r w:rsidR="00550A75" w:rsidRPr="00487411">
        <w:rPr>
          <w:rFonts w:ascii="Times New Roman" w:hAnsi="Times New Roman" w:cs="Times New Roman"/>
          <w:sz w:val="24"/>
          <w:szCs w:val="24"/>
        </w:rPr>
        <w:t>s</w:t>
      </w:r>
      <w:r w:rsidR="00BD172E" w:rsidRPr="00487411">
        <w:rPr>
          <w:rFonts w:ascii="Times New Roman" w:hAnsi="Times New Roman" w:cs="Times New Roman"/>
          <w:sz w:val="24"/>
          <w:szCs w:val="24"/>
        </w:rPr>
        <w:t xml:space="preserve"> the incorporation of near-cognate </w:t>
      </w:r>
      <w:proofErr w:type="spellStart"/>
      <w:r w:rsidR="00BD172E" w:rsidRPr="00487411">
        <w:rPr>
          <w:rFonts w:ascii="Times New Roman" w:hAnsi="Times New Roman" w:cs="Times New Roman"/>
          <w:sz w:val="24"/>
          <w:szCs w:val="24"/>
        </w:rPr>
        <w:t>tRNAs</w:t>
      </w:r>
      <w:proofErr w:type="spellEnd"/>
      <w:r w:rsidR="00BD172E" w:rsidRPr="00487411">
        <w:rPr>
          <w:rFonts w:ascii="Times New Roman" w:hAnsi="Times New Roman" w:cs="Times New Roman"/>
          <w:sz w:val="24"/>
          <w:szCs w:val="24"/>
        </w:rPr>
        <w:t>. This is the case of</w:t>
      </w:r>
      <w:r w:rsidR="005D56E9" w:rsidRPr="00487411">
        <w:rPr>
          <w:rFonts w:ascii="Times New Roman" w:hAnsi="Times New Roman" w:cs="Times New Roman"/>
          <w:sz w:val="24"/>
          <w:szCs w:val="24"/>
        </w:rPr>
        <w:t xml:space="preserve"> some aminoglycoside antibiotics</w:t>
      </w:r>
      <w:r w:rsidR="00BD7BE1" w:rsidRPr="00487411">
        <w:rPr>
          <w:rFonts w:ascii="Times New Roman" w:hAnsi="Times New Roman" w:cs="Times New Roman"/>
          <w:sz w:val="24"/>
          <w:szCs w:val="24"/>
        </w:rPr>
        <w:t xml:space="preserve"> such as G418/geneticin and gentamicin</w:t>
      </w:r>
      <w:r w:rsidR="005D56E9" w:rsidRPr="00487411">
        <w:rPr>
          <w:rFonts w:ascii="Times New Roman" w:hAnsi="Times New Roman" w:cs="Times New Roman"/>
          <w:sz w:val="24"/>
          <w:szCs w:val="24"/>
        </w:rPr>
        <w:t xml:space="preserve"> </w:t>
      </w:r>
      <w:r w:rsidR="00093AF0">
        <w:rPr>
          <w:rFonts w:ascii="Times New Roman" w:hAnsi="Times New Roman" w:cs="Times New Roman"/>
          <w:sz w:val="24"/>
          <w:szCs w:val="24"/>
        </w:rPr>
        <w:fldChar w:fldCharType="begin">
          <w:fldData xml:space="preserve">PEVuZE5vdGU+PENpdGU+PEF1dGhvcj5EYWJyb3dza2k8L0F1dGhvcj48WWVhcj4yMDE1PC9ZZWFy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</w:fldData>
        </w:fldChar>
      </w:r>
      <w:r w:rsidR="00093AF0">
        <w:rPr>
          <w:rFonts w:ascii="Times New Roman" w:hAnsi="Times New Roman" w:cs="Times New Roman"/>
          <w:sz w:val="24"/>
          <w:szCs w:val="24"/>
        </w:rPr>
        <w:instrText xml:space="preserve"> ADDIN EN.CITE </w:instrText>
      </w:r>
      <w:r w:rsidR="00093AF0">
        <w:rPr>
          <w:rFonts w:ascii="Times New Roman" w:hAnsi="Times New Roman" w:cs="Times New Roman"/>
          <w:sz w:val="24"/>
          <w:szCs w:val="24"/>
        </w:rPr>
        <w:fldChar w:fldCharType="begin">
          <w:fldData xml:space="preserve">PEVuZE5vdGU+PENpdGU+PEF1dGhvcj5EYWJyb3dza2k8L0F1dGhvcj48WWVhcj4yMDE1PC9ZZWFy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</w:fldData>
        </w:fldChar>
      </w:r>
      <w:r w:rsidR="00093AF0">
        <w:rPr>
          <w:rFonts w:ascii="Times New Roman" w:hAnsi="Times New Roman" w:cs="Times New Roman"/>
          <w:sz w:val="24"/>
          <w:szCs w:val="24"/>
        </w:rPr>
        <w:instrText xml:space="preserve"> ADDIN EN.CITE.DATA </w:instrText>
      </w:r>
      <w:r w:rsidR="00093AF0">
        <w:rPr>
          <w:rFonts w:ascii="Times New Roman" w:hAnsi="Times New Roman" w:cs="Times New Roman"/>
          <w:sz w:val="24"/>
          <w:szCs w:val="24"/>
        </w:rPr>
      </w:r>
      <w:r w:rsidR="00093AF0">
        <w:rPr>
          <w:rFonts w:ascii="Times New Roman" w:hAnsi="Times New Roman" w:cs="Times New Roman"/>
          <w:sz w:val="24"/>
          <w:szCs w:val="24"/>
        </w:rPr>
        <w:fldChar w:fldCharType="end"/>
      </w:r>
      <w:r w:rsidR="00093AF0">
        <w:rPr>
          <w:rFonts w:ascii="Times New Roman" w:hAnsi="Times New Roman" w:cs="Times New Roman"/>
          <w:sz w:val="24"/>
          <w:szCs w:val="24"/>
        </w:rPr>
      </w:r>
      <w:r w:rsidR="00093AF0">
        <w:rPr>
          <w:rFonts w:ascii="Times New Roman" w:hAnsi="Times New Roman" w:cs="Times New Roman"/>
          <w:sz w:val="24"/>
          <w:szCs w:val="24"/>
        </w:rPr>
        <w:fldChar w:fldCharType="separate"/>
      </w:r>
      <w:r w:rsidR="00093AF0">
        <w:rPr>
          <w:rFonts w:ascii="Times New Roman" w:hAnsi="Times New Roman" w:cs="Times New Roman"/>
          <w:noProof/>
          <w:sz w:val="24"/>
          <w:szCs w:val="24"/>
        </w:rPr>
        <w:t>(9-13)</w:t>
      </w:r>
      <w:r w:rsidR="00093AF0">
        <w:rPr>
          <w:rFonts w:ascii="Times New Roman" w:hAnsi="Times New Roman" w:cs="Times New Roman"/>
          <w:sz w:val="24"/>
          <w:szCs w:val="24"/>
        </w:rPr>
        <w:fldChar w:fldCharType="end"/>
      </w:r>
      <w:r w:rsidR="005D56E9" w:rsidRPr="00487411">
        <w:rPr>
          <w:rFonts w:ascii="Times New Roman" w:hAnsi="Times New Roman" w:cs="Times New Roman"/>
          <w:sz w:val="24"/>
          <w:szCs w:val="24"/>
        </w:rPr>
        <w:t xml:space="preserve">. </w:t>
      </w:r>
      <w:r w:rsidR="00BD7BE1" w:rsidRPr="00487411">
        <w:rPr>
          <w:rFonts w:ascii="Times New Roman" w:hAnsi="Times New Roman" w:cs="Times New Roman"/>
          <w:sz w:val="24"/>
          <w:szCs w:val="24"/>
        </w:rPr>
        <w:t>Non-aminoglycoside compounds can also facilitate translational readthrough</w:t>
      </w:r>
      <w:r w:rsidR="00604B99" w:rsidRPr="00487411">
        <w:rPr>
          <w:rFonts w:ascii="Times New Roman" w:hAnsi="Times New Roman" w:cs="Times New Roman"/>
          <w:sz w:val="24"/>
          <w:szCs w:val="24"/>
        </w:rPr>
        <w:t xml:space="preserve">, although their mechanisms of action are less understood </w:t>
      </w:r>
      <w:r w:rsidR="00093AF0">
        <w:rPr>
          <w:rFonts w:ascii="Times New Roman" w:hAnsi="Times New Roman" w:cs="Times New Roman"/>
          <w:sz w:val="24"/>
          <w:szCs w:val="24"/>
        </w:rPr>
        <w:fldChar w:fldCharType="begin">
          <w:fldData xml:space="preserve">PEVuZE5vdGU+PENpdGU+PEF1dGhvcj5EYWJyb3dza2k8L0F1dGhvcj48WWVhcj4yMDIxPC9ZZWFy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</w:fldData>
        </w:fldChar>
      </w:r>
      <w:r w:rsidR="00093AF0">
        <w:rPr>
          <w:rFonts w:ascii="Times New Roman" w:hAnsi="Times New Roman" w:cs="Times New Roman"/>
          <w:sz w:val="24"/>
          <w:szCs w:val="24"/>
        </w:rPr>
        <w:instrText xml:space="preserve"> ADDIN EN.CITE </w:instrText>
      </w:r>
      <w:r w:rsidR="00093AF0">
        <w:rPr>
          <w:rFonts w:ascii="Times New Roman" w:hAnsi="Times New Roman" w:cs="Times New Roman"/>
          <w:sz w:val="24"/>
          <w:szCs w:val="24"/>
        </w:rPr>
        <w:fldChar w:fldCharType="begin">
          <w:fldData xml:space="preserve">PEVuZE5vdGU+PENpdGU+PEF1dGhvcj5EYWJyb3dza2k8L0F1dGhvcj48WWVhcj4yMDIxPC9ZZWFy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</w:fldData>
        </w:fldChar>
      </w:r>
      <w:r w:rsidR="00093AF0">
        <w:rPr>
          <w:rFonts w:ascii="Times New Roman" w:hAnsi="Times New Roman" w:cs="Times New Roman"/>
          <w:sz w:val="24"/>
          <w:szCs w:val="24"/>
        </w:rPr>
        <w:instrText xml:space="preserve"> ADDIN EN.CITE.DATA </w:instrText>
      </w:r>
      <w:r w:rsidR="00093AF0">
        <w:rPr>
          <w:rFonts w:ascii="Times New Roman" w:hAnsi="Times New Roman" w:cs="Times New Roman"/>
          <w:sz w:val="24"/>
          <w:szCs w:val="24"/>
        </w:rPr>
      </w:r>
      <w:r w:rsidR="00093AF0">
        <w:rPr>
          <w:rFonts w:ascii="Times New Roman" w:hAnsi="Times New Roman" w:cs="Times New Roman"/>
          <w:sz w:val="24"/>
          <w:szCs w:val="24"/>
        </w:rPr>
        <w:fldChar w:fldCharType="end"/>
      </w:r>
      <w:r w:rsidR="00093AF0">
        <w:rPr>
          <w:rFonts w:ascii="Times New Roman" w:hAnsi="Times New Roman" w:cs="Times New Roman"/>
          <w:sz w:val="24"/>
          <w:szCs w:val="24"/>
        </w:rPr>
      </w:r>
      <w:r w:rsidR="00093AF0">
        <w:rPr>
          <w:rFonts w:ascii="Times New Roman" w:hAnsi="Times New Roman" w:cs="Times New Roman"/>
          <w:sz w:val="24"/>
          <w:szCs w:val="24"/>
        </w:rPr>
        <w:fldChar w:fldCharType="separate"/>
      </w:r>
      <w:r w:rsidR="00093AF0">
        <w:rPr>
          <w:rFonts w:ascii="Times New Roman" w:hAnsi="Times New Roman" w:cs="Times New Roman"/>
          <w:noProof/>
          <w:sz w:val="24"/>
          <w:szCs w:val="24"/>
        </w:rPr>
        <w:t>(14)</w:t>
      </w:r>
      <w:r w:rsidR="00093AF0">
        <w:rPr>
          <w:rFonts w:ascii="Times New Roman" w:hAnsi="Times New Roman" w:cs="Times New Roman"/>
          <w:sz w:val="24"/>
          <w:szCs w:val="24"/>
        </w:rPr>
        <w:fldChar w:fldCharType="end"/>
      </w:r>
      <w:r w:rsidR="00604B99" w:rsidRPr="00487411">
        <w:rPr>
          <w:rFonts w:ascii="Times New Roman" w:hAnsi="Times New Roman" w:cs="Times New Roman"/>
          <w:sz w:val="24"/>
          <w:szCs w:val="24"/>
        </w:rPr>
        <w:t xml:space="preserve">. </w:t>
      </w:r>
      <w:r w:rsidR="00A73E04" w:rsidRPr="00487411">
        <w:rPr>
          <w:rFonts w:ascii="Times New Roman" w:hAnsi="Times New Roman" w:cs="Times New Roman"/>
          <w:sz w:val="24"/>
          <w:szCs w:val="24"/>
        </w:rPr>
        <w:t>Translational readthrough of PTC results</w:t>
      </w:r>
      <w:r w:rsidR="00A73E04">
        <w:rPr>
          <w:rFonts w:ascii="Times New Roman" w:hAnsi="Times New Roman" w:cs="Times New Roman"/>
          <w:sz w:val="24"/>
          <w:szCs w:val="24"/>
        </w:rPr>
        <w:t xml:space="preserve"> in the biosynthesis of a full-length non-truncated </w:t>
      </w:r>
      <w:r w:rsidR="00A73E04" w:rsidRPr="00487411">
        <w:rPr>
          <w:rFonts w:ascii="Times New Roman" w:hAnsi="Times New Roman" w:cs="Times New Roman"/>
          <w:sz w:val="24"/>
          <w:szCs w:val="24"/>
        </w:rPr>
        <w:t>protein</w:t>
      </w:r>
      <w:r w:rsidR="000479DE" w:rsidRPr="00487411">
        <w:rPr>
          <w:rFonts w:ascii="Times New Roman" w:hAnsi="Times New Roman" w:cs="Times New Roman"/>
          <w:sz w:val="24"/>
          <w:szCs w:val="24"/>
        </w:rPr>
        <w:t xml:space="preserve"> with variable efficiency</w:t>
      </w:r>
      <w:r w:rsidR="00A73E04" w:rsidRPr="00487411">
        <w:rPr>
          <w:rFonts w:ascii="Times New Roman" w:hAnsi="Times New Roman" w:cs="Times New Roman"/>
          <w:sz w:val="24"/>
          <w:szCs w:val="24"/>
        </w:rPr>
        <w:t xml:space="preserve">, </w:t>
      </w:r>
      <w:r w:rsidR="000129E8">
        <w:rPr>
          <w:rFonts w:ascii="Times New Roman" w:hAnsi="Times New Roman" w:cs="Times New Roman"/>
          <w:sz w:val="24"/>
          <w:szCs w:val="24"/>
        </w:rPr>
        <w:t xml:space="preserve">mainly depending on the type of PTC and its nucleotide context, </w:t>
      </w:r>
      <w:r w:rsidR="00A73E04" w:rsidRPr="00487411">
        <w:rPr>
          <w:rFonts w:ascii="Times New Roman" w:hAnsi="Times New Roman" w:cs="Times New Roman"/>
          <w:sz w:val="24"/>
          <w:szCs w:val="24"/>
        </w:rPr>
        <w:t>which can</w:t>
      </w:r>
      <w:r w:rsidR="00A73E04">
        <w:rPr>
          <w:rFonts w:ascii="Times New Roman" w:hAnsi="Times New Roman" w:cs="Times New Roman"/>
          <w:sz w:val="24"/>
          <w:szCs w:val="24"/>
        </w:rPr>
        <w:t xml:space="preserve"> rescue the pathogenicity of the PTC mutation. This </w:t>
      </w:r>
      <w:r w:rsidR="002C07F3">
        <w:rPr>
          <w:rFonts w:ascii="Times New Roman" w:hAnsi="Times New Roman" w:cs="Times New Roman"/>
          <w:sz w:val="24"/>
          <w:szCs w:val="24"/>
        </w:rPr>
        <w:t>mak</w:t>
      </w:r>
      <w:r w:rsidR="00A73E04">
        <w:rPr>
          <w:rFonts w:ascii="Times New Roman" w:hAnsi="Times New Roman" w:cs="Times New Roman"/>
          <w:sz w:val="24"/>
          <w:szCs w:val="24"/>
        </w:rPr>
        <w:t>es</w:t>
      </w:r>
      <w:r w:rsidR="002C07F3">
        <w:rPr>
          <w:rFonts w:ascii="Times New Roman" w:hAnsi="Times New Roman" w:cs="Times New Roman"/>
          <w:sz w:val="24"/>
          <w:szCs w:val="24"/>
        </w:rPr>
        <w:t xml:space="preserve"> important </w:t>
      </w:r>
      <w:r w:rsidR="00A73E04">
        <w:rPr>
          <w:rFonts w:ascii="Times New Roman" w:hAnsi="Times New Roman" w:cs="Times New Roman"/>
          <w:sz w:val="24"/>
          <w:szCs w:val="24"/>
        </w:rPr>
        <w:t xml:space="preserve">the </w:t>
      </w:r>
      <w:r w:rsidR="002C07F3">
        <w:rPr>
          <w:rFonts w:ascii="Times New Roman" w:hAnsi="Times New Roman" w:cs="Times New Roman"/>
          <w:sz w:val="24"/>
          <w:szCs w:val="24"/>
        </w:rPr>
        <w:t xml:space="preserve">experimental </w:t>
      </w:r>
      <w:r w:rsidR="00A73E04">
        <w:rPr>
          <w:rFonts w:ascii="Times New Roman" w:hAnsi="Times New Roman" w:cs="Times New Roman"/>
          <w:sz w:val="24"/>
          <w:szCs w:val="24"/>
        </w:rPr>
        <w:t xml:space="preserve">analysis of </w:t>
      </w:r>
      <w:r w:rsidR="00047191">
        <w:rPr>
          <w:rFonts w:ascii="Times New Roman" w:hAnsi="Times New Roman" w:cs="Times New Roman"/>
          <w:sz w:val="24"/>
          <w:szCs w:val="24"/>
        </w:rPr>
        <w:t xml:space="preserve">the readthrough responses of </w:t>
      </w:r>
      <w:r w:rsidR="00A73E04">
        <w:rPr>
          <w:rFonts w:ascii="Times New Roman" w:hAnsi="Times New Roman" w:cs="Times New Roman"/>
          <w:sz w:val="24"/>
          <w:szCs w:val="24"/>
        </w:rPr>
        <w:t>genes of interest</w:t>
      </w:r>
      <w:r w:rsidR="00047191">
        <w:rPr>
          <w:rFonts w:ascii="Times New Roman" w:hAnsi="Times New Roman" w:cs="Times New Roman"/>
          <w:sz w:val="24"/>
          <w:szCs w:val="24"/>
        </w:rPr>
        <w:t>.</w:t>
      </w:r>
      <w:r w:rsidR="00A73E04">
        <w:rPr>
          <w:rFonts w:ascii="Times New Roman" w:hAnsi="Times New Roman" w:cs="Times New Roman"/>
          <w:sz w:val="24"/>
          <w:szCs w:val="24"/>
        </w:rPr>
        <w:t xml:space="preserve"> </w:t>
      </w:r>
      <w:r w:rsidR="00047191">
        <w:rPr>
          <w:rFonts w:ascii="Times New Roman" w:hAnsi="Times New Roman" w:cs="Times New Roman"/>
          <w:sz w:val="24"/>
          <w:szCs w:val="24"/>
        </w:rPr>
        <w:t>Since the possibility of generation of non-functional full-length proteins by translational readthrough exists,</w:t>
      </w:r>
      <w:r w:rsidR="001875B1">
        <w:rPr>
          <w:rFonts w:ascii="Times New Roman" w:hAnsi="Times New Roman" w:cs="Times New Roman"/>
          <w:sz w:val="24"/>
          <w:szCs w:val="24"/>
        </w:rPr>
        <w:t xml:space="preserve"> due to the incorporation of non-wild type residues at the PTC site</w:t>
      </w:r>
      <w:r w:rsidR="0034479E">
        <w:rPr>
          <w:rFonts w:ascii="Times New Roman" w:hAnsi="Times New Roman" w:cs="Times New Roman"/>
          <w:sz w:val="24"/>
          <w:szCs w:val="24"/>
        </w:rPr>
        <w:t xml:space="preserve"> </w:t>
      </w:r>
      <w:r w:rsidR="001F483D">
        <w:rPr>
          <w:rFonts w:ascii="Times New Roman" w:hAnsi="Times New Roman" w:cs="Times New Roman"/>
          <w:sz w:val="24"/>
          <w:szCs w:val="24"/>
        </w:rPr>
        <w:fldChar w:fldCharType="begin">
          <w:fldData xml:space="preserve">PEVuZE5vdGU+PENpdGU+PEF1dGhvcj5Sb3k8L0F1dGhvcj48WWVhcj4yMDE2PC9ZZWFyPjxSZWNO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</w:fldData>
        </w:fldChar>
      </w:r>
      <w:r w:rsidR="001F483D">
        <w:rPr>
          <w:rFonts w:ascii="Times New Roman" w:hAnsi="Times New Roman" w:cs="Times New Roman"/>
          <w:sz w:val="24"/>
          <w:szCs w:val="24"/>
        </w:rPr>
        <w:instrText xml:space="preserve"> ADDIN EN.CITE </w:instrText>
      </w:r>
      <w:r w:rsidR="001F483D">
        <w:rPr>
          <w:rFonts w:ascii="Times New Roman" w:hAnsi="Times New Roman" w:cs="Times New Roman"/>
          <w:sz w:val="24"/>
          <w:szCs w:val="24"/>
        </w:rPr>
        <w:fldChar w:fldCharType="begin">
          <w:fldData xml:space="preserve">PEVuZE5vdGU+PENpdGU+PEF1dGhvcj5Sb3k8L0F1dGhvcj48WWVhcj4yMDE2PC9ZZWFyPjxSZWNO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</w:fldData>
        </w:fldChar>
      </w:r>
      <w:r w:rsidR="001F483D">
        <w:rPr>
          <w:rFonts w:ascii="Times New Roman" w:hAnsi="Times New Roman" w:cs="Times New Roman"/>
          <w:sz w:val="24"/>
          <w:szCs w:val="24"/>
        </w:rPr>
        <w:instrText xml:space="preserve"> ADDIN EN.CITE.DATA </w:instrText>
      </w:r>
      <w:r w:rsidR="001F483D">
        <w:rPr>
          <w:rFonts w:ascii="Times New Roman" w:hAnsi="Times New Roman" w:cs="Times New Roman"/>
          <w:sz w:val="24"/>
          <w:szCs w:val="24"/>
        </w:rPr>
      </w:r>
      <w:r w:rsidR="001F483D">
        <w:rPr>
          <w:rFonts w:ascii="Times New Roman" w:hAnsi="Times New Roman" w:cs="Times New Roman"/>
          <w:sz w:val="24"/>
          <w:szCs w:val="24"/>
        </w:rPr>
        <w:fldChar w:fldCharType="end"/>
      </w:r>
      <w:r w:rsidR="001F483D">
        <w:rPr>
          <w:rFonts w:ascii="Times New Roman" w:hAnsi="Times New Roman" w:cs="Times New Roman"/>
          <w:sz w:val="24"/>
          <w:szCs w:val="24"/>
        </w:rPr>
      </w:r>
      <w:r w:rsidR="001F483D">
        <w:rPr>
          <w:rFonts w:ascii="Times New Roman" w:hAnsi="Times New Roman" w:cs="Times New Roman"/>
          <w:sz w:val="24"/>
          <w:szCs w:val="24"/>
        </w:rPr>
        <w:fldChar w:fldCharType="separate"/>
      </w:r>
      <w:r w:rsidR="001F483D">
        <w:rPr>
          <w:rFonts w:ascii="Times New Roman" w:hAnsi="Times New Roman" w:cs="Times New Roman"/>
          <w:noProof/>
          <w:sz w:val="24"/>
          <w:szCs w:val="24"/>
        </w:rPr>
        <w:t>(15)</w:t>
      </w:r>
      <w:r w:rsidR="001F483D">
        <w:rPr>
          <w:rFonts w:ascii="Times New Roman" w:hAnsi="Times New Roman" w:cs="Times New Roman"/>
          <w:sz w:val="24"/>
          <w:szCs w:val="24"/>
        </w:rPr>
        <w:fldChar w:fldCharType="end"/>
      </w:r>
      <w:del w:id="2" w:author="RP" w:date="2022-12-18T12:30:00Z">
        <w:r w:rsidR="0034479E" w:rsidDel="008A682D">
          <w:rPr>
            <w:rFonts w:ascii="Times New Roman" w:hAnsi="Times New Roman" w:cs="Times New Roman"/>
            <w:sz w:val="24"/>
            <w:szCs w:val="24"/>
          </w:rPr>
          <w:delText>(</w:delText>
        </w:r>
        <w:r w:rsidR="0034479E" w:rsidRPr="0034479E" w:rsidDel="008A682D">
          <w:rPr>
            <w:rFonts w:ascii="Times New Roman" w:hAnsi="Times New Roman" w:cs="Times New Roman"/>
            <w:sz w:val="24"/>
            <w:szCs w:val="24"/>
            <w:highlight w:val="yellow"/>
          </w:rPr>
          <w:delText>Roy 2016</w:delText>
        </w:r>
        <w:r w:rsidR="0034479E" w:rsidDel="008A682D">
          <w:rPr>
            <w:rFonts w:ascii="Times New Roman" w:hAnsi="Times New Roman" w:cs="Times New Roman"/>
            <w:sz w:val="24"/>
            <w:szCs w:val="24"/>
          </w:rPr>
          <w:delText>)</w:delText>
        </w:r>
      </w:del>
      <w:r w:rsidR="001875B1">
        <w:rPr>
          <w:rFonts w:ascii="Times New Roman" w:hAnsi="Times New Roman" w:cs="Times New Roman"/>
          <w:sz w:val="24"/>
          <w:szCs w:val="24"/>
        </w:rPr>
        <w:t>,</w:t>
      </w:r>
      <w:r w:rsidR="00047191">
        <w:rPr>
          <w:rFonts w:ascii="Times New Roman" w:hAnsi="Times New Roman" w:cs="Times New Roman"/>
          <w:sz w:val="24"/>
          <w:szCs w:val="24"/>
        </w:rPr>
        <w:t xml:space="preserve"> it is also important to verify experimentally the reconstitution of the function of the readthrough protein products</w:t>
      </w:r>
      <w:ins w:id="3" w:author="RP" w:date="2022-12-18T12:32:00Z">
        <w:r w:rsidR="001F483D">
          <w:rPr>
            <w:rFonts w:ascii="Times New Roman" w:hAnsi="Times New Roman" w:cs="Times New Roman"/>
            <w:sz w:val="24"/>
            <w:szCs w:val="24"/>
          </w:rPr>
          <w:t xml:space="preserve"> </w:t>
        </w:r>
      </w:ins>
      <w:r w:rsidR="001F483D">
        <w:rPr>
          <w:rFonts w:ascii="Times New Roman" w:hAnsi="Times New Roman" w:cs="Times New Roman"/>
          <w:sz w:val="24"/>
          <w:szCs w:val="24"/>
        </w:rPr>
        <w:fldChar w:fldCharType="begin">
          <w:fldData xml:space="preserve">PEVuZE5vdGU+PENpdGU+PEF1dGhvcj5EYWJyb3dza2k8L0F1dGhvcj48WWVhcj4yMDE4PC9ZZWFy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</w:fldData>
        </w:fldChar>
      </w:r>
      <w:r w:rsidR="001F483D">
        <w:rPr>
          <w:rFonts w:ascii="Times New Roman" w:hAnsi="Times New Roman" w:cs="Times New Roman"/>
          <w:sz w:val="24"/>
          <w:szCs w:val="24"/>
        </w:rPr>
        <w:instrText xml:space="preserve"> ADDIN EN.CITE </w:instrText>
      </w:r>
      <w:r w:rsidR="001F483D">
        <w:rPr>
          <w:rFonts w:ascii="Times New Roman" w:hAnsi="Times New Roman" w:cs="Times New Roman"/>
          <w:sz w:val="24"/>
          <w:szCs w:val="24"/>
        </w:rPr>
        <w:fldChar w:fldCharType="begin">
          <w:fldData xml:space="preserve">PEVuZE5vdGU+PENpdGU+PEF1dGhvcj5EYWJyb3dza2k8L0F1dGhvcj48WWVhcj4yMDE4PC9ZZWFy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</w:fldData>
        </w:fldChar>
      </w:r>
      <w:r w:rsidR="001F483D">
        <w:rPr>
          <w:rFonts w:ascii="Times New Roman" w:hAnsi="Times New Roman" w:cs="Times New Roman"/>
          <w:sz w:val="24"/>
          <w:szCs w:val="24"/>
        </w:rPr>
        <w:instrText xml:space="preserve"> ADDIN EN.CITE.DATA </w:instrText>
      </w:r>
      <w:r w:rsidR="001F483D">
        <w:rPr>
          <w:rFonts w:ascii="Times New Roman" w:hAnsi="Times New Roman" w:cs="Times New Roman"/>
          <w:sz w:val="24"/>
          <w:szCs w:val="24"/>
        </w:rPr>
      </w:r>
      <w:r w:rsidR="001F483D">
        <w:rPr>
          <w:rFonts w:ascii="Times New Roman" w:hAnsi="Times New Roman" w:cs="Times New Roman"/>
          <w:sz w:val="24"/>
          <w:szCs w:val="24"/>
        </w:rPr>
        <w:fldChar w:fldCharType="end"/>
      </w:r>
      <w:r w:rsidR="001F483D">
        <w:rPr>
          <w:rFonts w:ascii="Times New Roman" w:hAnsi="Times New Roman" w:cs="Times New Roman"/>
          <w:sz w:val="24"/>
          <w:szCs w:val="24"/>
        </w:rPr>
      </w:r>
      <w:r w:rsidR="001F483D">
        <w:rPr>
          <w:rFonts w:ascii="Times New Roman" w:hAnsi="Times New Roman" w:cs="Times New Roman"/>
          <w:sz w:val="24"/>
          <w:szCs w:val="24"/>
        </w:rPr>
        <w:fldChar w:fldCharType="separate"/>
      </w:r>
      <w:r w:rsidR="001F483D">
        <w:rPr>
          <w:rFonts w:ascii="Times New Roman" w:hAnsi="Times New Roman" w:cs="Times New Roman"/>
          <w:noProof/>
          <w:sz w:val="24"/>
          <w:szCs w:val="24"/>
        </w:rPr>
        <w:t>(16, 17)</w:t>
      </w:r>
      <w:r w:rsidR="001F483D">
        <w:rPr>
          <w:rFonts w:ascii="Times New Roman" w:hAnsi="Times New Roman" w:cs="Times New Roman"/>
          <w:sz w:val="24"/>
          <w:szCs w:val="24"/>
        </w:rPr>
        <w:fldChar w:fldCharType="end"/>
      </w:r>
      <w:del w:id="4" w:author="RP" w:date="2022-12-18T12:32:00Z">
        <w:r w:rsidR="00047191" w:rsidDel="001F483D">
          <w:rPr>
            <w:rFonts w:ascii="Times New Roman" w:hAnsi="Times New Roman" w:cs="Times New Roman"/>
            <w:sz w:val="24"/>
            <w:szCs w:val="24"/>
          </w:rPr>
          <w:delText xml:space="preserve"> </w:delText>
        </w:r>
        <w:r w:rsidR="00093AF0" w:rsidDel="001F483D">
          <w:rPr>
            <w:rFonts w:ascii="Times New Roman" w:hAnsi="Times New Roman" w:cs="Times New Roman"/>
            <w:sz w:val="24"/>
            <w:szCs w:val="24"/>
          </w:rPr>
          <w:fldChar w:fldCharType="begin"/>
        </w:r>
        <w:r w:rsidR="00093AF0" w:rsidDel="001F483D">
          <w:rPr>
            <w:rFonts w:ascii="Times New Roman" w:hAnsi="Times New Roman" w:cs="Times New Roman"/>
            <w:sz w:val="24"/>
            <w:szCs w:val="24"/>
          </w:rPr>
          <w:delInstrText xml:space="preserve"> ADDIN EN.CITE &lt;EndNote&gt;&lt;Cite&gt;&lt;Author&gt;Dabrowski&lt;/Author&gt;&lt;Year&gt;2018&lt;/Year&gt;&lt;RecNum&gt;2075&lt;/RecNum&gt;&lt;DisplayText&gt;(15)&lt;/DisplayText&gt;&lt;record&gt;&lt;rec-number&gt;2075&lt;/rec-number&gt;&lt;foreign-keys&gt;&lt;key app="EN" db-id="zatw9twznveaf5exe0nvpde80000esrevdtr" timestamp="1562520759"&gt;2075&lt;/key&gt;&lt;/foreign-keys&gt;&lt;ref-type name="Journal Article"&gt;17&lt;/ref-type&gt;&lt;contributors&gt;&lt;authors&gt;&lt;author&gt;Dabrowski, M.&lt;/author&gt;&lt;author&gt;Bukowy-Bieryllo, Z.&lt;/author&gt;&lt;author&gt;Zietkiewicz, E.&lt;/author&gt;&lt;/authors&gt;&lt;/contributors&gt;&lt;auth-address&gt;Institute of Human Genetics; Polish Academy of Sciences, Poznan, Poland.&amp;#xD;Institute of Human Genetics; Polish Academy of Sciences, Poznan, Poland. ewa.zietkiewicz@igcz.poznan.pl.&lt;/auth-address&gt;&lt;titles&gt;&lt;title&gt;Advances in therapeutic use of a drug-stimulated translational readthrough of premature termination codons&lt;/title&gt;&lt;secondary-title&gt;Mol Med&lt;/secondary-title&gt;&lt;alt-title&gt;Molecular medicine&lt;/alt-title&gt;&lt;/titles&gt;&lt;periodical&gt;&lt;full-title&gt;Mol Med&lt;/full-title&gt;&lt;abbr-1&gt;Molecular medicine&lt;/abbr-1&gt;&lt;/periodical&gt;&lt;alt-periodical&gt;&lt;full-title&gt;Mol Med&lt;/full-title&gt;&lt;abbr-1&gt;Molecular medicine&lt;/abbr-1&gt;&lt;/alt-periodical&gt;&lt;pages&gt;25&lt;/pages&gt;&lt;volume&gt;24&lt;/volume&gt;&lt;number&gt;1&lt;/number&gt;&lt;keywords&gt;&lt;keyword&gt;Animals&lt;/keyword&gt;&lt;keyword&gt;*Codon, Nonsense&lt;/keyword&gt;&lt;keyword&gt;Drug Therapy&lt;/keyword&gt;&lt;keyword&gt;Humans&lt;/keyword&gt;&lt;keyword&gt;*Protein Biosynthesis&lt;/keyword&gt;&lt;/keywords&gt;&lt;dates&gt;&lt;year&gt;2018&lt;/year&gt;&lt;pub-dates&gt;&lt;date&gt;May 29&lt;/date&gt;&lt;/pub-dates&gt;&lt;/dates&gt;&lt;isbn&gt;1528-3658 (Electronic)&amp;#xD;1076-1551 (Linking)&lt;/isbn&gt;&lt;accession-num&gt;30134808&lt;/accession-num&gt;&lt;urls&gt;&lt;related-urls&gt;&lt;url&gt;http://www.ncbi.nlm.nih.gov/pubmed/30134808&lt;/url&gt;&lt;/related-urls&gt;&lt;/urls&gt;&lt;custom2&gt;6016875&lt;/custom2&gt;&lt;electronic-resource-num&gt;10.1186/s10020-018-0024-7&lt;/electronic-resource-num&gt;&lt;/record&gt;&lt;/Cite&gt;&lt;/EndNote&gt;</w:delInstrText>
        </w:r>
        <w:r w:rsidR="00093AF0" w:rsidDel="001F483D">
          <w:rPr>
            <w:rFonts w:ascii="Times New Roman" w:hAnsi="Times New Roman" w:cs="Times New Roman"/>
            <w:sz w:val="24"/>
            <w:szCs w:val="24"/>
          </w:rPr>
          <w:fldChar w:fldCharType="separate"/>
        </w:r>
        <w:r w:rsidR="00093AF0" w:rsidDel="001F483D">
          <w:rPr>
            <w:rFonts w:ascii="Times New Roman" w:hAnsi="Times New Roman" w:cs="Times New Roman"/>
            <w:noProof/>
            <w:sz w:val="24"/>
            <w:szCs w:val="24"/>
          </w:rPr>
          <w:delText>(15)</w:delText>
        </w:r>
        <w:r w:rsidR="00093AF0" w:rsidDel="001F483D">
          <w:rPr>
            <w:rFonts w:ascii="Times New Roman" w:hAnsi="Times New Roman" w:cs="Times New Roman"/>
            <w:sz w:val="24"/>
            <w:szCs w:val="24"/>
          </w:rPr>
          <w:fldChar w:fldCharType="end"/>
        </w:r>
        <w:r w:rsidR="0034479E" w:rsidDel="001F483D">
          <w:rPr>
            <w:rFonts w:ascii="Times New Roman" w:hAnsi="Times New Roman" w:cs="Times New Roman"/>
            <w:sz w:val="24"/>
            <w:szCs w:val="24"/>
          </w:rPr>
          <w:delText xml:space="preserve"> (</w:delText>
        </w:r>
        <w:r w:rsidR="0034479E" w:rsidRPr="0034479E" w:rsidDel="001F483D">
          <w:rPr>
            <w:rFonts w:ascii="Times New Roman" w:hAnsi="Times New Roman" w:cs="Times New Roman"/>
            <w:sz w:val="24"/>
            <w:szCs w:val="24"/>
            <w:highlight w:val="yellow"/>
          </w:rPr>
          <w:delText>Luna 2021</w:delText>
        </w:r>
        <w:r w:rsidR="0034479E" w:rsidDel="001F483D">
          <w:rPr>
            <w:rFonts w:ascii="Times New Roman" w:hAnsi="Times New Roman" w:cs="Times New Roman"/>
            <w:sz w:val="24"/>
            <w:szCs w:val="24"/>
          </w:rPr>
          <w:delText>)</w:delText>
        </w:r>
      </w:del>
      <w:r w:rsidR="00047191">
        <w:rPr>
          <w:rFonts w:ascii="Times New Roman" w:hAnsi="Times New Roman" w:cs="Times New Roman"/>
          <w:sz w:val="24"/>
          <w:szCs w:val="24"/>
        </w:rPr>
        <w:t xml:space="preserve">. Thus, </w:t>
      </w:r>
      <w:r w:rsidR="00A73E04">
        <w:rPr>
          <w:rFonts w:ascii="Times New Roman" w:hAnsi="Times New Roman" w:cs="Times New Roman"/>
          <w:sz w:val="24"/>
          <w:szCs w:val="24"/>
        </w:rPr>
        <w:t xml:space="preserve">the potential benefits of induced readthrough as a </w:t>
      </w:r>
      <w:r w:rsidR="002C07F3">
        <w:rPr>
          <w:rFonts w:ascii="Times New Roman" w:hAnsi="Times New Roman" w:cs="Times New Roman"/>
          <w:sz w:val="24"/>
          <w:szCs w:val="24"/>
        </w:rPr>
        <w:t xml:space="preserve">therapeutic </w:t>
      </w:r>
      <w:r w:rsidR="00A73E04">
        <w:rPr>
          <w:rFonts w:ascii="Times New Roman" w:hAnsi="Times New Roman" w:cs="Times New Roman"/>
          <w:sz w:val="24"/>
          <w:szCs w:val="24"/>
        </w:rPr>
        <w:t>alternative</w:t>
      </w:r>
      <w:r w:rsidR="006F5956">
        <w:rPr>
          <w:rFonts w:ascii="Times New Roman" w:hAnsi="Times New Roman" w:cs="Times New Roman"/>
          <w:sz w:val="24"/>
          <w:szCs w:val="24"/>
        </w:rPr>
        <w:t xml:space="preserve"> </w:t>
      </w:r>
      <w:r w:rsidR="00047191">
        <w:rPr>
          <w:rFonts w:ascii="Times New Roman" w:hAnsi="Times New Roman" w:cs="Times New Roman"/>
          <w:sz w:val="24"/>
          <w:szCs w:val="24"/>
        </w:rPr>
        <w:t xml:space="preserve">for specific genetic diseases needs to be explored </w:t>
      </w:r>
      <w:r w:rsidR="001875B1">
        <w:rPr>
          <w:rFonts w:ascii="Times New Roman" w:hAnsi="Times New Roman" w:cs="Times New Roman"/>
          <w:sz w:val="24"/>
          <w:szCs w:val="24"/>
        </w:rPr>
        <w:t xml:space="preserve">in detail for each individual </w:t>
      </w:r>
      <w:r w:rsidR="00E64B8E">
        <w:rPr>
          <w:rFonts w:ascii="Times New Roman" w:hAnsi="Times New Roman" w:cs="Times New Roman"/>
          <w:sz w:val="24"/>
          <w:szCs w:val="24"/>
        </w:rPr>
        <w:t>PTC mutation</w:t>
      </w:r>
      <w:r w:rsidR="001875B1">
        <w:rPr>
          <w:rFonts w:ascii="Times New Roman" w:hAnsi="Times New Roman" w:cs="Times New Roman"/>
          <w:sz w:val="24"/>
          <w:szCs w:val="24"/>
        </w:rPr>
        <w:t xml:space="preserve"> </w:t>
      </w:r>
      <w:r w:rsidR="00093AF0">
        <w:rPr>
          <w:rFonts w:ascii="Times New Roman" w:hAnsi="Times New Roman" w:cs="Times New Roman"/>
          <w:sz w:val="24"/>
          <w:szCs w:val="24"/>
        </w:rPr>
        <w:fldChar w:fldCharType="begin">
          <w:fldData xml:space="preserve">PEVuZE5vdGU+PENpdGU+PEF1dGhvcj5Cb3JkZWlyYS1DYXJyaWNvPC9BdXRob3I+PFllYXI+MjAx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</w:fldData>
        </w:fldChar>
      </w:r>
      <w:r w:rsidR="001F483D">
        <w:rPr>
          <w:rFonts w:ascii="Times New Roman" w:hAnsi="Times New Roman" w:cs="Times New Roman"/>
          <w:sz w:val="24"/>
          <w:szCs w:val="24"/>
        </w:rPr>
        <w:instrText xml:space="preserve"> ADDIN EN.CITE </w:instrText>
      </w:r>
      <w:r w:rsidR="001F483D">
        <w:rPr>
          <w:rFonts w:ascii="Times New Roman" w:hAnsi="Times New Roman" w:cs="Times New Roman"/>
          <w:sz w:val="24"/>
          <w:szCs w:val="24"/>
        </w:rPr>
        <w:fldChar w:fldCharType="begin">
          <w:fldData xml:space="preserve">PEVuZE5vdGU+PENpdGU+PEF1dGhvcj5Cb3JkZWlyYS1DYXJyaWNvPC9BdXRob3I+PFllYXI+MjAx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</w:fldData>
        </w:fldChar>
      </w:r>
      <w:r w:rsidR="001F483D">
        <w:rPr>
          <w:rFonts w:ascii="Times New Roman" w:hAnsi="Times New Roman" w:cs="Times New Roman"/>
          <w:sz w:val="24"/>
          <w:szCs w:val="24"/>
        </w:rPr>
        <w:instrText xml:space="preserve"> ADDIN EN.CITE.DATA </w:instrText>
      </w:r>
      <w:r w:rsidR="001F483D">
        <w:rPr>
          <w:rFonts w:ascii="Times New Roman" w:hAnsi="Times New Roman" w:cs="Times New Roman"/>
          <w:sz w:val="24"/>
          <w:szCs w:val="24"/>
        </w:rPr>
      </w:r>
      <w:r w:rsidR="001F483D">
        <w:rPr>
          <w:rFonts w:ascii="Times New Roman" w:hAnsi="Times New Roman" w:cs="Times New Roman"/>
          <w:sz w:val="24"/>
          <w:szCs w:val="24"/>
        </w:rPr>
        <w:fldChar w:fldCharType="end"/>
      </w:r>
      <w:r w:rsidR="00093AF0">
        <w:rPr>
          <w:rFonts w:ascii="Times New Roman" w:hAnsi="Times New Roman" w:cs="Times New Roman"/>
          <w:sz w:val="24"/>
          <w:szCs w:val="24"/>
        </w:rPr>
      </w:r>
      <w:r w:rsidR="00093AF0">
        <w:rPr>
          <w:rFonts w:ascii="Times New Roman" w:hAnsi="Times New Roman" w:cs="Times New Roman"/>
          <w:sz w:val="24"/>
          <w:szCs w:val="24"/>
        </w:rPr>
        <w:fldChar w:fldCharType="separate"/>
      </w:r>
      <w:r w:rsidR="001F483D">
        <w:rPr>
          <w:rFonts w:ascii="Times New Roman" w:hAnsi="Times New Roman" w:cs="Times New Roman"/>
          <w:noProof/>
          <w:sz w:val="24"/>
          <w:szCs w:val="24"/>
        </w:rPr>
        <w:t>(18, 19)</w:t>
      </w:r>
      <w:r w:rsidR="00093AF0">
        <w:rPr>
          <w:rFonts w:ascii="Times New Roman" w:hAnsi="Times New Roman" w:cs="Times New Roman"/>
          <w:sz w:val="24"/>
          <w:szCs w:val="24"/>
        </w:rPr>
        <w:fldChar w:fldCharType="end"/>
      </w:r>
    </w:p>
    <w:p w14:paraId="5C720554" w14:textId="1D434734" w:rsidR="009C45B2" w:rsidRDefault="009C45B2" w:rsidP="00525AB8">
      <w:pPr>
        <w:pStyle w:val="NoSpacing"/>
        <w:spacing w:line="360" w:lineRule="auto"/>
        <w:jc w:val="both"/>
        <w:rPr>
          <w:rFonts w:ascii="Times New Roman" w:hAnsi="Times New Roman" w:cs="Times New Roman"/>
          <w:sz w:val="24"/>
          <w:szCs w:val="24"/>
        </w:rPr>
      </w:pPr>
    </w:p>
    <w:p w14:paraId="390F47A5" w14:textId="20A8DCD1" w:rsidR="009C45B2" w:rsidRDefault="009141BA" w:rsidP="00525AB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9C45B2">
        <w:rPr>
          <w:rFonts w:ascii="Times New Roman" w:hAnsi="Times New Roman" w:cs="Times New Roman"/>
          <w:sz w:val="24"/>
          <w:szCs w:val="24"/>
        </w:rPr>
        <w:t>rotein tyrosine phosphatases (PTP)</w:t>
      </w:r>
      <w:r>
        <w:rPr>
          <w:rFonts w:ascii="Times New Roman" w:hAnsi="Times New Roman" w:cs="Times New Roman"/>
          <w:sz w:val="24"/>
          <w:szCs w:val="24"/>
        </w:rPr>
        <w:t xml:space="preserve"> are major regulators of cell and tissue homeostasis and development, and their involvement in human disease has been widely documented </w:t>
      </w:r>
      <w:r w:rsidR="00093AF0">
        <w:rPr>
          <w:rFonts w:ascii="Times New Roman" w:hAnsi="Times New Roman" w:cs="Times New Roman"/>
          <w:sz w:val="24"/>
          <w:szCs w:val="24"/>
        </w:rPr>
        <w:fldChar w:fldCharType="begin">
          <w:fldData xml:space="preserve">PEVuZE5vdGU+PENpdGU+PEF1dGhvcj5IZW5kcmlrczwvQXV0aG9yPjxZZWFyPjIwMTM8L1llYXI+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</w:fldData>
        </w:fldChar>
      </w:r>
      <w:r w:rsidR="001F483D">
        <w:rPr>
          <w:rFonts w:ascii="Times New Roman" w:hAnsi="Times New Roman" w:cs="Times New Roman"/>
          <w:sz w:val="24"/>
          <w:szCs w:val="24"/>
        </w:rPr>
        <w:instrText xml:space="preserve"> ADDIN EN.CITE </w:instrText>
      </w:r>
      <w:r w:rsidR="001F483D">
        <w:rPr>
          <w:rFonts w:ascii="Times New Roman" w:hAnsi="Times New Roman" w:cs="Times New Roman"/>
          <w:sz w:val="24"/>
          <w:szCs w:val="24"/>
        </w:rPr>
        <w:fldChar w:fldCharType="begin">
          <w:fldData xml:space="preserve">PEVuZE5vdGU+PENpdGU+PEF1dGhvcj5IZW5kcmlrczwvQXV0aG9yPjxZZWFyPjIwMTM8L1llYXI+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</w:fldData>
        </w:fldChar>
      </w:r>
      <w:r w:rsidR="001F483D">
        <w:rPr>
          <w:rFonts w:ascii="Times New Roman" w:hAnsi="Times New Roman" w:cs="Times New Roman"/>
          <w:sz w:val="24"/>
          <w:szCs w:val="24"/>
        </w:rPr>
        <w:instrText xml:space="preserve"> ADDIN EN.CITE.DATA </w:instrText>
      </w:r>
      <w:r w:rsidR="001F483D">
        <w:rPr>
          <w:rFonts w:ascii="Times New Roman" w:hAnsi="Times New Roman" w:cs="Times New Roman"/>
          <w:sz w:val="24"/>
          <w:szCs w:val="24"/>
        </w:rPr>
      </w:r>
      <w:r w:rsidR="001F483D">
        <w:rPr>
          <w:rFonts w:ascii="Times New Roman" w:hAnsi="Times New Roman" w:cs="Times New Roman"/>
          <w:sz w:val="24"/>
          <w:szCs w:val="24"/>
        </w:rPr>
        <w:fldChar w:fldCharType="end"/>
      </w:r>
      <w:r w:rsidR="00093AF0">
        <w:rPr>
          <w:rFonts w:ascii="Times New Roman" w:hAnsi="Times New Roman" w:cs="Times New Roman"/>
          <w:sz w:val="24"/>
          <w:szCs w:val="24"/>
        </w:rPr>
      </w:r>
      <w:r w:rsidR="00093AF0">
        <w:rPr>
          <w:rFonts w:ascii="Times New Roman" w:hAnsi="Times New Roman" w:cs="Times New Roman"/>
          <w:sz w:val="24"/>
          <w:szCs w:val="24"/>
        </w:rPr>
        <w:fldChar w:fldCharType="separate"/>
      </w:r>
      <w:r w:rsidR="001F483D">
        <w:rPr>
          <w:rFonts w:ascii="Times New Roman" w:hAnsi="Times New Roman" w:cs="Times New Roman"/>
          <w:noProof/>
          <w:sz w:val="24"/>
          <w:szCs w:val="24"/>
        </w:rPr>
        <w:t>(20-22)</w:t>
      </w:r>
      <w:r w:rsidR="00093AF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A1533" w:rsidRPr="00CA1533">
        <w:rPr>
          <w:rFonts w:ascii="Times New Roman" w:hAnsi="Times New Roman" w:cs="Times New Roman"/>
          <w:b/>
          <w:sz w:val="24"/>
          <w:szCs w:val="24"/>
        </w:rPr>
        <w:t>Table 1</w:t>
      </w:r>
      <w:r w:rsidR="00CA1533">
        <w:rPr>
          <w:rFonts w:ascii="Times New Roman" w:hAnsi="Times New Roman" w:cs="Times New Roman"/>
          <w:sz w:val="24"/>
          <w:szCs w:val="24"/>
        </w:rPr>
        <w:t xml:space="preserve"> contains information on </w:t>
      </w:r>
      <w:r w:rsidR="00F5096E">
        <w:rPr>
          <w:rFonts w:ascii="Times New Roman" w:hAnsi="Times New Roman" w:cs="Times New Roman"/>
          <w:sz w:val="24"/>
          <w:szCs w:val="24"/>
        </w:rPr>
        <w:t xml:space="preserve">the PTP family </w:t>
      </w:r>
      <w:r w:rsidR="00CA1533">
        <w:rPr>
          <w:rFonts w:ascii="Times New Roman" w:hAnsi="Times New Roman" w:cs="Times New Roman"/>
          <w:sz w:val="24"/>
          <w:szCs w:val="24"/>
        </w:rPr>
        <w:t xml:space="preserve">genes </w:t>
      </w:r>
      <w:r w:rsidR="00F5096E">
        <w:rPr>
          <w:rFonts w:ascii="Times New Roman" w:hAnsi="Times New Roman" w:cs="Times New Roman"/>
          <w:sz w:val="24"/>
          <w:szCs w:val="24"/>
        </w:rPr>
        <w:t xml:space="preserve">that are targeted by PTC germline mutations, as </w:t>
      </w:r>
      <w:r w:rsidR="00475399">
        <w:rPr>
          <w:rFonts w:ascii="Times New Roman" w:hAnsi="Times New Roman" w:cs="Times New Roman"/>
          <w:sz w:val="24"/>
          <w:szCs w:val="24"/>
        </w:rPr>
        <w:t>reported</w:t>
      </w:r>
      <w:r w:rsidR="00C93A9A">
        <w:rPr>
          <w:rFonts w:ascii="Times New Roman" w:hAnsi="Times New Roman" w:cs="Times New Roman"/>
          <w:sz w:val="24"/>
          <w:szCs w:val="24"/>
        </w:rPr>
        <w:t xml:space="preserve"> in the</w:t>
      </w:r>
      <w:r w:rsidR="00F5096E">
        <w:rPr>
          <w:rFonts w:ascii="Times New Roman" w:hAnsi="Times New Roman" w:cs="Times New Roman"/>
          <w:sz w:val="24"/>
          <w:szCs w:val="24"/>
        </w:rPr>
        <w:t xml:space="preserve"> </w:t>
      </w:r>
      <w:proofErr w:type="spellStart"/>
      <w:r w:rsidR="00F5096E">
        <w:rPr>
          <w:rFonts w:ascii="Times New Roman" w:hAnsi="Times New Roman" w:cs="Times New Roman"/>
          <w:sz w:val="24"/>
          <w:szCs w:val="24"/>
        </w:rPr>
        <w:t>ClinVar</w:t>
      </w:r>
      <w:proofErr w:type="spellEnd"/>
      <w:r w:rsidR="00F5096E">
        <w:rPr>
          <w:rFonts w:ascii="Times New Roman" w:hAnsi="Times New Roman" w:cs="Times New Roman"/>
          <w:sz w:val="24"/>
          <w:szCs w:val="24"/>
        </w:rPr>
        <w:t xml:space="preserve"> database</w:t>
      </w:r>
      <w:r w:rsidR="002C33A8">
        <w:rPr>
          <w:rFonts w:ascii="Times New Roman" w:hAnsi="Times New Roman" w:cs="Times New Roman"/>
          <w:sz w:val="24"/>
          <w:szCs w:val="24"/>
        </w:rPr>
        <w:t xml:space="preserve"> (</w:t>
      </w:r>
      <w:bookmarkStart w:id="5" w:name="_Hlk118817251"/>
      <w:r w:rsidR="00CA1533" w:rsidRPr="00CA1533">
        <w:rPr>
          <w:rFonts w:ascii="Times New Roman" w:hAnsi="Times New Roman" w:cs="Times New Roman"/>
          <w:color w:val="000000" w:themeColor="text1"/>
          <w:sz w:val="24"/>
          <w:szCs w:val="24"/>
        </w:rPr>
        <w:fldChar w:fldCharType="begin"/>
      </w:r>
      <w:r w:rsidR="00CA1533" w:rsidRPr="00CA1533">
        <w:rPr>
          <w:rFonts w:ascii="Times New Roman" w:hAnsi="Times New Roman" w:cs="Times New Roman"/>
          <w:color w:val="000000" w:themeColor="text1"/>
          <w:sz w:val="24"/>
          <w:szCs w:val="24"/>
        </w:rPr>
        <w:instrText xml:space="preserve"> HYPERLINK "https://www.ncbi.nlm.nih.gov/clinvar/" </w:instrText>
      </w:r>
      <w:r w:rsidR="00CA1533" w:rsidRPr="00CA1533">
        <w:rPr>
          <w:rFonts w:ascii="Times New Roman" w:hAnsi="Times New Roman" w:cs="Times New Roman"/>
          <w:color w:val="000000" w:themeColor="text1"/>
          <w:sz w:val="24"/>
          <w:szCs w:val="24"/>
        </w:rPr>
        <w:fldChar w:fldCharType="separate"/>
      </w:r>
      <w:r w:rsidR="00CA1533" w:rsidRPr="00CA1533">
        <w:rPr>
          <w:rStyle w:val="Hyperlink"/>
          <w:rFonts w:ascii="Times New Roman" w:hAnsi="Times New Roman" w:cs="Times New Roman"/>
          <w:color w:val="000000" w:themeColor="text1"/>
          <w:sz w:val="24"/>
          <w:szCs w:val="24"/>
        </w:rPr>
        <w:t>https://www.ncbi.nlm.nih.gov/clinvar/</w:t>
      </w:r>
      <w:r w:rsidR="00CA1533" w:rsidRPr="00CA1533">
        <w:rPr>
          <w:rFonts w:ascii="Times New Roman" w:hAnsi="Times New Roman" w:cs="Times New Roman"/>
          <w:color w:val="000000" w:themeColor="text1"/>
          <w:sz w:val="24"/>
          <w:szCs w:val="24"/>
        </w:rPr>
        <w:fldChar w:fldCharType="end"/>
      </w:r>
      <w:bookmarkEnd w:id="5"/>
      <w:r w:rsidR="002C33A8" w:rsidRPr="00CA1533">
        <w:rPr>
          <w:rFonts w:ascii="Times New Roman" w:hAnsi="Times New Roman" w:cs="Times New Roman"/>
          <w:color w:val="000000" w:themeColor="text1"/>
          <w:sz w:val="24"/>
          <w:szCs w:val="24"/>
        </w:rPr>
        <w:t>)</w:t>
      </w:r>
      <w:r w:rsidR="00CA1533" w:rsidRPr="00CA1533">
        <w:rPr>
          <w:rFonts w:ascii="Times New Roman" w:hAnsi="Times New Roman" w:cs="Times New Roman"/>
          <w:color w:val="000000" w:themeColor="text1"/>
          <w:sz w:val="24"/>
          <w:szCs w:val="24"/>
        </w:rPr>
        <w:t xml:space="preserve">, </w:t>
      </w:r>
      <w:r w:rsidR="00CA1533">
        <w:rPr>
          <w:rFonts w:ascii="Times New Roman" w:hAnsi="Times New Roman" w:cs="Times New Roman"/>
          <w:sz w:val="24"/>
          <w:szCs w:val="24"/>
        </w:rPr>
        <w:t xml:space="preserve">with indication of the disease conditions associated to the mutations. </w:t>
      </w:r>
      <w:r w:rsidR="00CA1533" w:rsidRPr="00492C71">
        <w:rPr>
          <w:rFonts w:ascii="Times New Roman" w:hAnsi="Times New Roman" w:cs="Times New Roman"/>
          <w:b/>
          <w:sz w:val="24"/>
          <w:szCs w:val="24"/>
        </w:rPr>
        <w:t>Figure 1</w:t>
      </w:r>
      <w:r w:rsidR="00CA1533">
        <w:rPr>
          <w:rFonts w:ascii="Times New Roman" w:hAnsi="Times New Roman" w:cs="Times New Roman"/>
          <w:sz w:val="24"/>
          <w:szCs w:val="24"/>
        </w:rPr>
        <w:t xml:space="preserve"> illustrates</w:t>
      </w:r>
      <w:r w:rsidR="00D506F0">
        <w:rPr>
          <w:rFonts w:ascii="Times New Roman" w:hAnsi="Times New Roman" w:cs="Times New Roman"/>
          <w:sz w:val="24"/>
          <w:szCs w:val="24"/>
        </w:rPr>
        <w:t xml:space="preserve"> the abundance of different PTC found in these PTP.</w:t>
      </w:r>
      <w:r w:rsidR="004C3793">
        <w:rPr>
          <w:rFonts w:ascii="Times New Roman" w:hAnsi="Times New Roman" w:cs="Times New Roman"/>
          <w:sz w:val="24"/>
          <w:szCs w:val="24"/>
        </w:rPr>
        <w:t xml:space="preserve"> </w:t>
      </w:r>
      <w:r w:rsidR="000F6200">
        <w:rPr>
          <w:rFonts w:ascii="Times New Roman" w:hAnsi="Times New Roman" w:cs="Times New Roman"/>
          <w:sz w:val="24"/>
          <w:szCs w:val="24"/>
        </w:rPr>
        <w:t>Several PTP from the</w:t>
      </w:r>
      <w:r w:rsidR="00B44AF1">
        <w:rPr>
          <w:rFonts w:ascii="Times New Roman" w:hAnsi="Times New Roman" w:cs="Times New Roman"/>
          <w:sz w:val="24"/>
          <w:szCs w:val="24"/>
        </w:rPr>
        <w:t xml:space="preserve"> dual-specificity phosphatase</w:t>
      </w:r>
      <w:r w:rsidR="000F6200">
        <w:rPr>
          <w:rFonts w:ascii="Times New Roman" w:hAnsi="Times New Roman" w:cs="Times New Roman"/>
          <w:sz w:val="24"/>
          <w:szCs w:val="24"/>
        </w:rPr>
        <w:t xml:space="preserve"> </w:t>
      </w:r>
      <w:r w:rsidR="00B44AF1">
        <w:rPr>
          <w:rFonts w:ascii="Times New Roman" w:hAnsi="Times New Roman" w:cs="Times New Roman"/>
          <w:sz w:val="24"/>
          <w:szCs w:val="24"/>
        </w:rPr>
        <w:t>(</w:t>
      </w:r>
      <w:r w:rsidR="000F6200">
        <w:rPr>
          <w:rFonts w:ascii="Times New Roman" w:hAnsi="Times New Roman" w:cs="Times New Roman"/>
          <w:sz w:val="24"/>
          <w:szCs w:val="24"/>
        </w:rPr>
        <w:t>DUSP</w:t>
      </w:r>
      <w:r w:rsidR="00B44AF1">
        <w:rPr>
          <w:rFonts w:ascii="Times New Roman" w:hAnsi="Times New Roman" w:cs="Times New Roman"/>
          <w:sz w:val="24"/>
          <w:szCs w:val="24"/>
        </w:rPr>
        <w:t>)</w:t>
      </w:r>
      <w:r w:rsidR="000F6200">
        <w:rPr>
          <w:rFonts w:ascii="Times New Roman" w:hAnsi="Times New Roman" w:cs="Times New Roman"/>
          <w:sz w:val="24"/>
          <w:szCs w:val="24"/>
        </w:rPr>
        <w:t xml:space="preserve"> subfamily display a relatively high number of residues targeted by PTC, including some </w:t>
      </w:r>
      <w:proofErr w:type="spellStart"/>
      <w:r w:rsidR="000F6200">
        <w:rPr>
          <w:rFonts w:ascii="Times New Roman" w:hAnsi="Times New Roman" w:cs="Times New Roman"/>
          <w:sz w:val="24"/>
          <w:szCs w:val="24"/>
        </w:rPr>
        <w:t>myotubularins</w:t>
      </w:r>
      <w:proofErr w:type="spellEnd"/>
      <w:r w:rsidR="000F6200">
        <w:rPr>
          <w:rFonts w:ascii="Times New Roman" w:hAnsi="Times New Roman" w:cs="Times New Roman"/>
          <w:sz w:val="24"/>
          <w:szCs w:val="24"/>
        </w:rPr>
        <w:t xml:space="preserve"> (</w:t>
      </w:r>
      <w:r w:rsidR="000F6200" w:rsidRPr="000F6200">
        <w:rPr>
          <w:rFonts w:ascii="Times New Roman" w:hAnsi="Times New Roman" w:cs="Times New Roman"/>
          <w:i/>
          <w:sz w:val="24"/>
          <w:szCs w:val="24"/>
        </w:rPr>
        <w:t>MTM1</w:t>
      </w:r>
      <w:r w:rsidR="000F6200">
        <w:rPr>
          <w:rFonts w:ascii="Times New Roman" w:hAnsi="Times New Roman" w:cs="Times New Roman"/>
          <w:sz w:val="24"/>
          <w:szCs w:val="24"/>
        </w:rPr>
        <w:t xml:space="preserve">, </w:t>
      </w:r>
      <w:r w:rsidR="00F12273">
        <w:rPr>
          <w:rFonts w:ascii="Times New Roman" w:hAnsi="Times New Roman" w:cs="Times New Roman"/>
          <w:i/>
          <w:sz w:val="24"/>
          <w:szCs w:val="24"/>
        </w:rPr>
        <w:t>SBF2</w:t>
      </w:r>
      <w:r w:rsidR="00F64F5B">
        <w:rPr>
          <w:rFonts w:ascii="Times New Roman" w:hAnsi="Times New Roman" w:cs="Times New Roman"/>
          <w:sz w:val="24"/>
          <w:szCs w:val="24"/>
        </w:rPr>
        <w:t>; causing X-linked myotubular myopathy and Charcot-Marie-Tooth disease 4B</w:t>
      </w:r>
      <w:r w:rsidR="00F12273">
        <w:rPr>
          <w:rFonts w:ascii="Times New Roman" w:hAnsi="Times New Roman" w:cs="Times New Roman"/>
          <w:sz w:val="24"/>
          <w:szCs w:val="24"/>
        </w:rPr>
        <w:t>2</w:t>
      </w:r>
      <w:r w:rsidR="00F64F5B">
        <w:rPr>
          <w:rFonts w:ascii="Times New Roman" w:hAnsi="Times New Roman" w:cs="Times New Roman"/>
          <w:sz w:val="24"/>
          <w:szCs w:val="24"/>
        </w:rPr>
        <w:t>, respectively</w:t>
      </w:r>
      <w:r w:rsidR="000F6200">
        <w:rPr>
          <w:rFonts w:ascii="Times New Roman" w:hAnsi="Times New Roman" w:cs="Times New Roman"/>
          <w:sz w:val="24"/>
          <w:szCs w:val="24"/>
        </w:rPr>
        <w:t>)</w:t>
      </w:r>
      <w:r w:rsidR="00492C71">
        <w:rPr>
          <w:rFonts w:ascii="Times New Roman" w:hAnsi="Times New Roman" w:cs="Times New Roman"/>
          <w:sz w:val="24"/>
          <w:szCs w:val="24"/>
        </w:rPr>
        <w:t xml:space="preserve">, </w:t>
      </w:r>
      <w:proofErr w:type="spellStart"/>
      <w:r w:rsidR="000F6200">
        <w:rPr>
          <w:rFonts w:ascii="Times New Roman" w:hAnsi="Times New Roman" w:cs="Times New Roman"/>
          <w:sz w:val="24"/>
          <w:szCs w:val="24"/>
        </w:rPr>
        <w:t>Laforin</w:t>
      </w:r>
      <w:proofErr w:type="spellEnd"/>
      <w:ins w:id="6" w:author="RP" w:date="2022-12-18T00:19:00Z">
        <w:r w:rsidR="005F7B0C">
          <w:rPr>
            <w:rFonts w:ascii="Times New Roman" w:hAnsi="Times New Roman" w:cs="Times New Roman"/>
            <w:sz w:val="24"/>
            <w:szCs w:val="24"/>
          </w:rPr>
          <w:t xml:space="preserve">, </w:t>
        </w:r>
      </w:ins>
      <w:del w:id="7" w:author="RP" w:date="2022-12-18T00:19:00Z">
        <w:r w:rsidR="000F6200" w:rsidDel="005F7B0C">
          <w:rPr>
            <w:rFonts w:ascii="Times New Roman" w:hAnsi="Times New Roman" w:cs="Times New Roman"/>
            <w:sz w:val="24"/>
            <w:szCs w:val="24"/>
          </w:rPr>
          <w:delText xml:space="preserve"> (</w:delText>
        </w:r>
        <w:r w:rsidR="000F6200" w:rsidRPr="000F6200" w:rsidDel="005F7B0C">
          <w:rPr>
            <w:rFonts w:ascii="Times New Roman" w:hAnsi="Times New Roman" w:cs="Times New Roman"/>
            <w:i/>
            <w:sz w:val="24"/>
            <w:szCs w:val="24"/>
          </w:rPr>
          <w:delText>EPM2A</w:delText>
        </w:r>
        <w:r w:rsidR="00F64F5B" w:rsidDel="005F7B0C">
          <w:rPr>
            <w:rFonts w:ascii="Times New Roman" w:hAnsi="Times New Roman" w:cs="Times New Roman"/>
            <w:sz w:val="24"/>
            <w:szCs w:val="24"/>
          </w:rPr>
          <w:delText>; causing Lafora disease</w:delText>
        </w:r>
        <w:r w:rsidR="000F6200" w:rsidDel="005F7B0C">
          <w:rPr>
            <w:rFonts w:ascii="Times New Roman" w:hAnsi="Times New Roman" w:cs="Times New Roman"/>
            <w:sz w:val="24"/>
            <w:szCs w:val="24"/>
          </w:rPr>
          <w:delText>)</w:delText>
        </w:r>
        <w:r w:rsidR="00492C71" w:rsidDel="005F7B0C">
          <w:rPr>
            <w:rFonts w:ascii="Times New Roman" w:hAnsi="Times New Roman" w:cs="Times New Roman"/>
            <w:sz w:val="24"/>
            <w:szCs w:val="24"/>
          </w:rPr>
          <w:delText xml:space="preserve">, </w:delText>
        </w:r>
      </w:del>
      <w:r w:rsidR="00492C71">
        <w:rPr>
          <w:rFonts w:ascii="Times New Roman" w:hAnsi="Times New Roman" w:cs="Times New Roman"/>
          <w:sz w:val="24"/>
          <w:szCs w:val="24"/>
        </w:rPr>
        <w:t>and the</w:t>
      </w:r>
      <w:r w:rsidR="000F6200">
        <w:rPr>
          <w:rFonts w:ascii="Times New Roman" w:hAnsi="Times New Roman" w:cs="Times New Roman"/>
          <w:sz w:val="24"/>
          <w:szCs w:val="24"/>
        </w:rPr>
        <w:t xml:space="preserve"> </w:t>
      </w:r>
      <w:r w:rsidR="00B176B5">
        <w:rPr>
          <w:rFonts w:ascii="Times New Roman" w:hAnsi="Times New Roman" w:cs="Times New Roman"/>
          <w:sz w:val="24"/>
          <w:szCs w:val="24"/>
        </w:rPr>
        <w:t xml:space="preserve">PTEN </w:t>
      </w:r>
      <w:proofErr w:type="spellStart"/>
      <w:r w:rsidR="000F6200">
        <w:rPr>
          <w:rFonts w:ascii="Times New Roman" w:hAnsi="Times New Roman" w:cs="Times New Roman"/>
          <w:sz w:val="24"/>
          <w:szCs w:val="24"/>
        </w:rPr>
        <w:t>tumor</w:t>
      </w:r>
      <w:proofErr w:type="spellEnd"/>
      <w:r w:rsidR="000F6200">
        <w:rPr>
          <w:rFonts w:ascii="Times New Roman" w:hAnsi="Times New Roman" w:cs="Times New Roman"/>
          <w:sz w:val="24"/>
          <w:szCs w:val="24"/>
        </w:rPr>
        <w:t xml:space="preserve"> suppressor</w:t>
      </w:r>
      <w:r w:rsidR="00B176B5">
        <w:rPr>
          <w:rFonts w:ascii="Times New Roman" w:hAnsi="Times New Roman" w:cs="Times New Roman"/>
          <w:sz w:val="24"/>
          <w:szCs w:val="24"/>
        </w:rPr>
        <w:t>.</w:t>
      </w:r>
      <w:ins w:id="8" w:author="RP" w:date="2022-12-17T23:32:00Z">
        <w:r w:rsidR="00965C09">
          <w:rPr>
            <w:rFonts w:ascii="Times New Roman" w:hAnsi="Times New Roman" w:cs="Times New Roman"/>
            <w:sz w:val="24"/>
            <w:szCs w:val="24"/>
          </w:rPr>
          <w:t xml:space="preserve"> </w:t>
        </w:r>
        <w:proofErr w:type="spellStart"/>
        <w:r w:rsidR="00965C09">
          <w:rPr>
            <w:rFonts w:ascii="Times New Roman" w:hAnsi="Times New Roman" w:cs="Times New Roman"/>
            <w:sz w:val="24"/>
            <w:szCs w:val="24"/>
          </w:rPr>
          <w:t>Laforin</w:t>
        </w:r>
        <w:proofErr w:type="spellEnd"/>
        <w:r w:rsidR="00965C09">
          <w:rPr>
            <w:rFonts w:ascii="Times New Roman" w:hAnsi="Times New Roman" w:cs="Times New Roman"/>
            <w:sz w:val="24"/>
            <w:szCs w:val="24"/>
          </w:rPr>
          <w:t xml:space="preserve"> </w:t>
        </w:r>
      </w:ins>
      <w:ins w:id="9" w:author="RP" w:date="2022-12-17T23:35:00Z">
        <w:r w:rsidR="00965C09">
          <w:rPr>
            <w:rFonts w:ascii="Times New Roman" w:hAnsi="Times New Roman" w:cs="Times New Roman"/>
            <w:sz w:val="24"/>
            <w:szCs w:val="24"/>
          </w:rPr>
          <w:t>is</w:t>
        </w:r>
      </w:ins>
      <w:ins w:id="10" w:author="RP" w:date="2022-12-18T00:11:00Z">
        <w:r w:rsidR="005F7B0C">
          <w:rPr>
            <w:rFonts w:ascii="Times New Roman" w:hAnsi="Times New Roman" w:cs="Times New Roman"/>
            <w:sz w:val="24"/>
            <w:szCs w:val="24"/>
          </w:rPr>
          <w:t xml:space="preserve"> a</w:t>
        </w:r>
      </w:ins>
      <w:ins w:id="11" w:author="RP" w:date="2022-12-17T23:35:00Z">
        <w:r w:rsidR="00965C09">
          <w:rPr>
            <w:rFonts w:ascii="Times New Roman" w:hAnsi="Times New Roman" w:cs="Times New Roman"/>
            <w:sz w:val="24"/>
            <w:szCs w:val="24"/>
          </w:rPr>
          <w:t xml:space="preserve"> glycogen phosphatase </w:t>
        </w:r>
      </w:ins>
      <w:ins w:id="12" w:author="RP" w:date="2022-12-18T00:10:00Z">
        <w:r w:rsidR="0065756C">
          <w:rPr>
            <w:rFonts w:ascii="Times New Roman" w:hAnsi="Times New Roman" w:cs="Times New Roman"/>
            <w:sz w:val="24"/>
            <w:szCs w:val="24"/>
          </w:rPr>
          <w:t xml:space="preserve">encoded in </w:t>
        </w:r>
        <w:r w:rsidR="005F7B0C">
          <w:rPr>
            <w:rFonts w:ascii="Times New Roman" w:hAnsi="Times New Roman" w:cs="Times New Roman"/>
            <w:sz w:val="24"/>
            <w:szCs w:val="24"/>
          </w:rPr>
          <w:t xml:space="preserve">the </w:t>
        </w:r>
        <w:r w:rsidR="005F7B0C" w:rsidRPr="000F6200">
          <w:rPr>
            <w:rFonts w:ascii="Times New Roman" w:hAnsi="Times New Roman" w:cs="Times New Roman"/>
            <w:i/>
            <w:sz w:val="24"/>
            <w:szCs w:val="24"/>
          </w:rPr>
          <w:t>EPM2A</w:t>
        </w:r>
      </w:ins>
      <w:ins w:id="13" w:author="RP" w:date="2022-12-18T00:11:00Z">
        <w:r w:rsidR="005F7B0C">
          <w:rPr>
            <w:rFonts w:ascii="Times New Roman" w:hAnsi="Times New Roman" w:cs="Times New Roman"/>
            <w:sz w:val="24"/>
            <w:szCs w:val="24"/>
          </w:rPr>
          <w:t xml:space="preserve"> gene</w:t>
        </w:r>
      </w:ins>
      <w:ins w:id="14" w:author="RP" w:date="2022-12-18T00:10:00Z">
        <w:r w:rsidR="005F7B0C">
          <w:rPr>
            <w:rFonts w:ascii="Times New Roman" w:hAnsi="Times New Roman" w:cs="Times New Roman"/>
            <w:sz w:val="24"/>
            <w:szCs w:val="24"/>
          </w:rPr>
          <w:t xml:space="preserve">; </w:t>
        </w:r>
      </w:ins>
      <w:ins w:id="15" w:author="RP" w:date="2022-12-18T00:11:00Z">
        <w:r w:rsidR="005F7B0C">
          <w:rPr>
            <w:rFonts w:ascii="Times New Roman" w:hAnsi="Times New Roman" w:cs="Times New Roman"/>
            <w:sz w:val="24"/>
            <w:szCs w:val="24"/>
          </w:rPr>
          <w:t xml:space="preserve">whose mutations </w:t>
        </w:r>
      </w:ins>
      <w:ins w:id="16" w:author="RP" w:date="2022-12-18T00:10:00Z">
        <w:r w:rsidR="005F7B0C">
          <w:rPr>
            <w:rFonts w:ascii="Times New Roman" w:hAnsi="Times New Roman" w:cs="Times New Roman"/>
            <w:sz w:val="24"/>
            <w:szCs w:val="24"/>
          </w:rPr>
          <w:t>caus</w:t>
        </w:r>
      </w:ins>
      <w:ins w:id="17" w:author="RP" w:date="2022-12-18T00:11:00Z">
        <w:r w:rsidR="005F7B0C">
          <w:rPr>
            <w:rFonts w:ascii="Times New Roman" w:hAnsi="Times New Roman" w:cs="Times New Roman"/>
            <w:sz w:val="24"/>
            <w:szCs w:val="24"/>
          </w:rPr>
          <w:t>e</w:t>
        </w:r>
      </w:ins>
      <w:ins w:id="18" w:author="RP" w:date="2022-12-18T00:19:00Z">
        <w:r w:rsidR="005F7B0C">
          <w:rPr>
            <w:rFonts w:ascii="Times New Roman" w:hAnsi="Times New Roman" w:cs="Times New Roman"/>
            <w:sz w:val="24"/>
            <w:szCs w:val="24"/>
          </w:rPr>
          <w:t xml:space="preserve"> </w:t>
        </w:r>
        <w:proofErr w:type="spellStart"/>
        <w:r w:rsidR="005F7B0C">
          <w:rPr>
            <w:rFonts w:ascii="Times New Roman" w:hAnsi="Times New Roman" w:cs="Times New Roman"/>
            <w:sz w:val="24"/>
            <w:szCs w:val="24"/>
          </w:rPr>
          <w:t>Lafora</w:t>
        </w:r>
        <w:proofErr w:type="spellEnd"/>
        <w:r w:rsidR="005F7B0C">
          <w:rPr>
            <w:rFonts w:ascii="Times New Roman" w:hAnsi="Times New Roman" w:cs="Times New Roman"/>
            <w:sz w:val="24"/>
            <w:szCs w:val="24"/>
          </w:rPr>
          <w:t xml:space="preserve"> disease, a</w:t>
        </w:r>
      </w:ins>
      <w:ins w:id="19" w:author="RP" w:date="2022-12-18T00:12:00Z">
        <w:r w:rsidR="005F7B0C">
          <w:rPr>
            <w:rFonts w:ascii="Times New Roman" w:hAnsi="Times New Roman" w:cs="Times New Roman"/>
            <w:sz w:val="24"/>
            <w:szCs w:val="24"/>
          </w:rPr>
          <w:t xml:space="preserve"> progressive myoclonus epilepsy</w:t>
        </w:r>
      </w:ins>
      <w:ins w:id="20" w:author="RP" w:date="2022-12-18T00:14:00Z">
        <w:r w:rsidR="005F7B0C">
          <w:rPr>
            <w:rFonts w:ascii="Times New Roman" w:hAnsi="Times New Roman" w:cs="Times New Roman"/>
            <w:sz w:val="24"/>
            <w:szCs w:val="24"/>
          </w:rPr>
          <w:t xml:space="preserve"> </w:t>
        </w:r>
      </w:ins>
      <w:r w:rsidR="004949AF">
        <w:rPr>
          <w:rFonts w:ascii="Times New Roman" w:hAnsi="Times New Roman" w:cs="Times New Roman"/>
          <w:sz w:val="24"/>
          <w:szCs w:val="24"/>
        </w:rPr>
        <w:fldChar w:fldCharType="begin">
          <w:fldData xml:space="preserve">PEVuZE5vdGU+PENpdGU+PEF1dGhvcj5OaXRzY2hrZTwvQXV0aG9yPjxZZWFyPjIwMTg8L1llYXI+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</w:fldData>
        </w:fldChar>
      </w:r>
      <w:r w:rsidR="001F483D">
        <w:rPr>
          <w:rFonts w:ascii="Times New Roman" w:hAnsi="Times New Roman" w:cs="Times New Roman"/>
          <w:sz w:val="24"/>
          <w:szCs w:val="24"/>
        </w:rPr>
        <w:instrText xml:space="preserve"> ADDIN EN.CITE </w:instrText>
      </w:r>
      <w:r w:rsidR="001F483D">
        <w:rPr>
          <w:rFonts w:ascii="Times New Roman" w:hAnsi="Times New Roman" w:cs="Times New Roman"/>
          <w:sz w:val="24"/>
          <w:szCs w:val="24"/>
        </w:rPr>
        <w:fldChar w:fldCharType="begin">
          <w:fldData xml:space="preserve">PEVuZE5vdGU+PENpdGU+PEF1dGhvcj5OaXRzY2hrZTwvQXV0aG9yPjxZZWFyPjIwMTg8L1llYXI+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</w:fldData>
        </w:fldChar>
      </w:r>
      <w:r w:rsidR="001F483D">
        <w:rPr>
          <w:rFonts w:ascii="Times New Roman" w:hAnsi="Times New Roman" w:cs="Times New Roman"/>
          <w:sz w:val="24"/>
          <w:szCs w:val="24"/>
        </w:rPr>
        <w:instrText xml:space="preserve"> ADDIN EN.CITE.DATA </w:instrText>
      </w:r>
      <w:r w:rsidR="001F483D">
        <w:rPr>
          <w:rFonts w:ascii="Times New Roman" w:hAnsi="Times New Roman" w:cs="Times New Roman"/>
          <w:sz w:val="24"/>
          <w:szCs w:val="24"/>
        </w:rPr>
      </w:r>
      <w:r w:rsidR="001F483D">
        <w:rPr>
          <w:rFonts w:ascii="Times New Roman" w:hAnsi="Times New Roman" w:cs="Times New Roman"/>
          <w:sz w:val="24"/>
          <w:szCs w:val="24"/>
        </w:rPr>
        <w:fldChar w:fldCharType="end"/>
      </w:r>
      <w:r w:rsidR="004949AF">
        <w:rPr>
          <w:rFonts w:ascii="Times New Roman" w:hAnsi="Times New Roman" w:cs="Times New Roman"/>
          <w:sz w:val="24"/>
          <w:szCs w:val="24"/>
        </w:rPr>
      </w:r>
      <w:r w:rsidR="004949AF">
        <w:rPr>
          <w:rFonts w:ascii="Times New Roman" w:hAnsi="Times New Roman" w:cs="Times New Roman"/>
          <w:sz w:val="24"/>
          <w:szCs w:val="24"/>
        </w:rPr>
        <w:fldChar w:fldCharType="separate"/>
      </w:r>
      <w:r w:rsidR="001F483D">
        <w:rPr>
          <w:rFonts w:ascii="Times New Roman" w:hAnsi="Times New Roman" w:cs="Times New Roman"/>
          <w:noProof/>
          <w:sz w:val="24"/>
          <w:szCs w:val="24"/>
        </w:rPr>
        <w:t>(23)</w:t>
      </w:r>
      <w:r w:rsidR="004949AF">
        <w:rPr>
          <w:rFonts w:ascii="Times New Roman" w:hAnsi="Times New Roman" w:cs="Times New Roman"/>
          <w:sz w:val="24"/>
          <w:szCs w:val="24"/>
        </w:rPr>
        <w:fldChar w:fldCharType="end"/>
      </w:r>
      <w:ins w:id="21" w:author="RP" w:date="2022-12-18T00:14:00Z">
        <w:r w:rsidR="005F7B0C">
          <w:rPr>
            <w:rFonts w:ascii="Times New Roman" w:hAnsi="Times New Roman" w:cs="Times New Roman"/>
            <w:sz w:val="24"/>
            <w:szCs w:val="24"/>
          </w:rPr>
          <w:t>.</w:t>
        </w:r>
      </w:ins>
      <w:r w:rsidR="000F6200">
        <w:rPr>
          <w:rFonts w:ascii="Times New Roman" w:hAnsi="Times New Roman" w:cs="Times New Roman"/>
          <w:sz w:val="24"/>
          <w:szCs w:val="24"/>
        </w:rPr>
        <w:t xml:space="preserve"> </w:t>
      </w:r>
      <w:r w:rsidR="00492C71" w:rsidRPr="00492C71">
        <w:rPr>
          <w:rFonts w:ascii="Times New Roman" w:hAnsi="Times New Roman" w:cs="Times New Roman"/>
          <w:i/>
          <w:sz w:val="24"/>
          <w:szCs w:val="24"/>
        </w:rPr>
        <w:t>PTEN</w:t>
      </w:r>
      <w:r w:rsidR="00492C71">
        <w:rPr>
          <w:rFonts w:ascii="Times New Roman" w:hAnsi="Times New Roman" w:cs="Times New Roman"/>
          <w:sz w:val="24"/>
          <w:szCs w:val="24"/>
        </w:rPr>
        <w:t xml:space="preserve"> is the </w:t>
      </w:r>
      <w:r w:rsidR="000F6200">
        <w:rPr>
          <w:rFonts w:ascii="Times New Roman" w:hAnsi="Times New Roman" w:cs="Times New Roman"/>
          <w:sz w:val="24"/>
          <w:szCs w:val="24"/>
        </w:rPr>
        <w:t xml:space="preserve">PTP </w:t>
      </w:r>
      <w:r w:rsidR="00492C71">
        <w:rPr>
          <w:rFonts w:ascii="Times New Roman" w:hAnsi="Times New Roman" w:cs="Times New Roman"/>
          <w:sz w:val="24"/>
          <w:szCs w:val="24"/>
        </w:rPr>
        <w:t xml:space="preserve">gene </w:t>
      </w:r>
      <w:r w:rsidR="000F6200">
        <w:rPr>
          <w:rFonts w:ascii="Times New Roman" w:hAnsi="Times New Roman" w:cs="Times New Roman"/>
          <w:sz w:val="24"/>
          <w:szCs w:val="24"/>
        </w:rPr>
        <w:t>more abundantly targeted by PTC</w:t>
      </w:r>
      <w:r w:rsidR="00B176B5">
        <w:rPr>
          <w:rFonts w:ascii="Times New Roman" w:hAnsi="Times New Roman" w:cs="Times New Roman"/>
          <w:sz w:val="24"/>
          <w:szCs w:val="24"/>
        </w:rPr>
        <w:t xml:space="preserve"> in human disease, both in the germline of patients </w:t>
      </w:r>
      <w:del w:id="22" w:author="RP" w:date="2022-12-17T18:25:00Z">
        <w:r w:rsidR="00F64F5B" w:rsidDel="002D408A">
          <w:rPr>
            <w:rFonts w:ascii="Times New Roman" w:hAnsi="Times New Roman" w:cs="Times New Roman"/>
            <w:sz w:val="24"/>
            <w:szCs w:val="24"/>
          </w:rPr>
          <w:delText>(</w:delText>
        </w:r>
      </w:del>
      <w:r w:rsidR="00F64F5B">
        <w:rPr>
          <w:rFonts w:ascii="Times New Roman" w:hAnsi="Times New Roman" w:cs="Times New Roman"/>
          <w:sz w:val="24"/>
          <w:szCs w:val="24"/>
        </w:rPr>
        <w:t xml:space="preserve">causing PTEN Hamartoma </w:t>
      </w:r>
      <w:proofErr w:type="spellStart"/>
      <w:r w:rsidR="00F64F5B">
        <w:rPr>
          <w:rFonts w:ascii="Times New Roman" w:hAnsi="Times New Roman" w:cs="Times New Roman"/>
          <w:sz w:val="24"/>
          <w:szCs w:val="24"/>
        </w:rPr>
        <w:t>Tumor</w:t>
      </w:r>
      <w:proofErr w:type="spellEnd"/>
      <w:r w:rsidR="00F64F5B">
        <w:rPr>
          <w:rFonts w:ascii="Times New Roman" w:hAnsi="Times New Roman" w:cs="Times New Roman"/>
          <w:sz w:val="24"/>
          <w:szCs w:val="24"/>
        </w:rPr>
        <w:t xml:space="preserve"> Syndrome</w:t>
      </w:r>
      <w:del w:id="23" w:author="RP" w:date="2022-12-17T18:26:00Z">
        <w:r w:rsidR="00F64F5B" w:rsidDel="002D408A">
          <w:rPr>
            <w:rFonts w:ascii="Times New Roman" w:hAnsi="Times New Roman" w:cs="Times New Roman"/>
            <w:sz w:val="24"/>
            <w:szCs w:val="24"/>
          </w:rPr>
          <w:delText>,</w:delText>
        </w:r>
      </w:del>
      <w:r w:rsidR="00F64F5B">
        <w:rPr>
          <w:rFonts w:ascii="Times New Roman" w:hAnsi="Times New Roman" w:cs="Times New Roman"/>
          <w:sz w:val="24"/>
          <w:szCs w:val="24"/>
        </w:rPr>
        <w:t xml:space="preserve"> </w:t>
      </w:r>
      <w:ins w:id="24" w:author="RP" w:date="2022-12-17T18:26:00Z">
        <w:r w:rsidR="002D408A">
          <w:rPr>
            <w:rFonts w:ascii="Times New Roman" w:hAnsi="Times New Roman" w:cs="Times New Roman"/>
            <w:sz w:val="24"/>
            <w:szCs w:val="24"/>
          </w:rPr>
          <w:t>(</w:t>
        </w:r>
      </w:ins>
      <w:r w:rsidR="00F64F5B">
        <w:rPr>
          <w:rFonts w:ascii="Times New Roman" w:hAnsi="Times New Roman" w:cs="Times New Roman"/>
          <w:sz w:val="24"/>
          <w:szCs w:val="24"/>
        </w:rPr>
        <w:t xml:space="preserve">PHTS) </w:t>
      </w:r>
      <w:r w:rsidR="00B176B5">
        <w:rPr>
          <w:rFonts w:ascii="Times New Roman" w:hAnsi="Times New Roman" w:cs="Times New Roman"/>
          <w:sz w:val="24"/>
          <w:szCs w:val="24"/>
        </w:rPr>
        <w:t xml:space="preserve">and </w:t>
      </w:r>
      <w:r w:rsidR="001E5F6B">
        <w:rPr>
          <w:rFonts w:ascii="Times New Roman" w:hAnsi="Times New Roman" w:cs="Times New Roman"/>
          <w:sz w:val="24"/>
          <w:szCs w:val="24"/>
        </w:rPr>
        <w:t xml:space="preserve">in sporadic </w:t>
      </w:r>
      <w:proofErr w:type="spellStart"/>
      <w:r w:rsidR="001E5F6B">
        <w:rPr>
          <w:rFonts w:ascii="Times New Roman" w:hAnsi="Times New Roman" w:cs="Times New Roman"/>
          <w:sz w:val="24"/>
          <w:szCs w:val="24"/>
        </w:rPr>
        <w:t>tumors</w:t>
      </w:r>
      <w:proofErr w:type="spellEnd"/>
      <w:r w:rsidR="00492C71">
        <w:rPr>
          <w:rFonts w:ascii="Times New Roman" w:hAnsi="Times New Roman" w:cs="Times New Roman"/>
          <w:sz w:val="24"/>
          <w:szCs w:val="24"/>
        </w:rPr>
        <w:t xml:space="preserve"> </w:t>
      </w:r>
      <w:r w:rsidR="00093AF0">
        <w:rPr>
          <w:rFonts w:ascii="Times New Roman" w:hAnsi="Times New Roman" w:cs="Times New Roman"/>
          <w:sz w:val="24"/>
          <w:szCs w:val="24"/>
        </w:rPr>
        <w:fldChar w:fldCharType="begin">
          <w:fldData xml:space="preserve">PEVuZE5vdGU+PENpdGU+PEF1dGhvcj5MdW5hPC9BdXRob3I+PFllYXI+MjAyMTwvWWVhcj48UmVj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</w:fldData>
        </w:fldChar>
      </w:r>
      <w:r w:rsidR="001F483D">
        <w:rPr>
          <w:rFonts w:ascii="Times New Roman" w:hAnsi="Times New Roman" w:cs="Times New Roman"/>
          <w:sz w:val="24"/>
          <w:szCs w:val="24"/>
        </w:rPr>
        <w:instrText xml:space="preserve"> ADDIN EN.CITE </w:instrText>
      </w:r>
      <w:r w:rsidR="001F483D">
        <w:rPr>
          <w:rFonts w:ascii="Times New Roman" w:hAnsi="Times New Roman" w:cs="Times New Roman"/>
          <w:sz w:val="24"/>
          <w:szCs w:val="24"/>
        </w:rPr>
        <w:fldChar w:fldCharType="begin">
          <w:fldData xml:space="preserve">PEVuZE5vdGU+PENpdGU+PEF1dGhvcj5MdW5hPC9BdXRob3I+PFllYXI+MjAyMTwvWWVhcj48UmVj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</w:fldData>
        </w:fldChar>
      </w:r>
      <w:r w:rsidR="001F483D">
        <w:rPr>
          <w:rFonts w:ascii="Times New Roman" w:hAnsi="Times New Roman" w:cs="Times New Roman"/>
          <w:sz w:val="24"/>
          <w:szCs w:val="24"/>
        </w:rPr>
        <w:instrText xml:space="preserve"> ADDIN EN.CITE.DATA </w:instrText>
      </w:r>
      <w:r w:rsidR="001F483D">
        <w:rPr>
          <w:rFonts w:ascii="Times New Roman" w:hAnsi="Times New Roman" w:cs="Times New Roman"/>
          <w:sz w:val="24"/>
          <w:szCs w:val="24"/>
        </w:rPr>
      </w:r>
      <w:r w:rsidR="001F483D">
        <w:rPr>
          <w:rFonts w:ascii="Times New Roman" w:hAnsi="Times New Roman" w:cs="Times New Roman"/>
          <w:sz w:val="24"/>
          <w:szCs w:val="24"/>
        </w:rPr>
        <w:fldChar w:fldCharType="end"/>
      </w:r>
      <w:r w:rsidR="00093AF0">
        <w:rPr>
          <w:rFonts w:ascii="Times New Roman" w:hAnsi="Times New Roman" w:cs="Times New Roman"/>
          <w:sz w:val="24"/>
          <w:szCs w:val="24"/>
        </w:rPr>
      </w:r>
      <w:r w:rsidR="00093AF0">
        <w:rPr>
          <w:rFonts w:ascii="Times New Roman" w:hAnsi="Times New Roman" w:cs="Times New Roman"/>
          <w:sz w:val="24"/>
          <w:szCs w:val="24"/>
        </w:rPr>
        <w:fldChar w:fldCharType="separate"/>
      </w:r>
      <w:r w:rsidR="001F483D">
        <w:rPr>
          <w:rFonts w:ascii="Times New Roman" w:hAnsi="Times New Roman" w:cs="Times New Roman"/>
          <w:noProof/>
          <w:sz w:val="24"/>
          <w:szCs w:val="24"/>
        </w:rPr>
        <w:t>(17, 24)</w:t>
      </w:r>
      <w:r w:rsidR="00093AF0">
        <w:rPr>
          <w:rFonts w:ascii="Times New Roman" w:hAnsi="Times New Roman" w:cs="Times New Roman"/>
          <w:sz w:val="24"/>
          <w:szCs w:val="24"/>
        </w:rPr>
        <w:fldChar w:fldCharType="end"/>
      </w:r>
      <w:r w:rsidR="00492C71">
        <w:rPr>
          <w:rFonts w:ascii="Times New Roman" w:hAnsi="Times New Roman" w:cs="Times New Roman"/>
          <w:sz w:val="24"/>
          <w:szCs w:val="24"/>
        </w:rPr>
        <w:t xml:space="preserve">. </w:t>
      </w:r>
      <w:r w:rsidR="00492C71" w:rsidRPr="00492C71">
        <w:rPr>
          <w:rFonts w:ascii="Times New Roman" w:hAnsi="Times New Roman" w:cs="Times New Roman"/>
          <w:i/>
          <w:sz w:val="24"/>
          <w:szCs w:val="24"/>
        </w:rPr>
        <w:t>PTPN11</w:t>
      </w:r>
      <w:r w:rsidR="00492C71">
        <w:rPr>
          <w:rFonts w:ascii="Times New Roman" w:hAnsi="Times New Roman" w:cs="Times New Roman"/>
          <w:sz w:val="24"/>
          <w:szCs w:val="24"/>
        </w:rPr>
        <w:t xml:space="preserve"> is the only gene from the </w:t>
      </w:r>
      <w:r w:rsidR="00F64F5B">
        <w:rPr>
          <w:rFonts w:ascii="Times New Roman" w:hAnsi="Times New Roman" w:cs="Times New Roman"/>
          <w:sz w:val="24"/>
          <w:szCs w:val="24"/>
        </w:rPr>
        <w:t>c</w:t>
      </w:r>
      <w:r w:rsidR="00492C71">
        <w:rPr>
          <w:rFonts w:ascii="Times New Roman" w:hAnsi="Times New Roman" w:cs="Times New Roman"/>
          <w:sz w:val="24"/>
          <w:szCs w:val="24"/>
        </w:rPr>
        <w:t>lassical PTP subfamily showing a relevant number of residues targeted by PTC</w:t>
      </w:r>
      <w:ins w:id="25" w:author="RP" w:date="2022-12-17T23:21:00Z">
        <w:r w:rsidR="00A6462D">
          <w:rPr>
            <w:rFonts w:ascii="Times New Roman" w:hAnsi="Times New Roman" w:cs="Times New Roman"/>
            <w:sz w:val="24"/>
            <w:szCs w:val="24"/>
          </w:rPr>
          <w:t>, which are associa</w:t>
        </w:r>
      </w:ins>
      <w:ins w:id="26" w:author="RP" w:date="2022-12-17T23:22:00Z">
        <w:r w:rsidR="00A6462D">
          <w:rPr>
            <w:rFonts w:ascii="Times New Roman" w:hAnsi="Times New Roman" w:cs="Times New Roman"/>
            <w:sz w:val="24"/>
            <w:szCs w:val="24"/>
          </w:rPr>
          <w:t xml:space="preserve">ted with </w:t>
        </w:r>
        <w:proofErr w:type="spellStart"/>
        <w:r w:rsidR="00A6462D">
          <w:rPr>
            <w:rFonts w:ascii="Times New Roman" w:hAnsi="Times New Roman" w:cs="Times New Roman"/>
            <w:sz w:val="24"/>
            <w:szCs w:val="24"/>
          </w:rPr>
          <w:t>metachondromatosis</w:t>
        </w:r>
      </w:ins>
      <w:proofErr w:type="spellEnd"/>
      <w:r w:rsidR="00CA1533">
        <w:rPr>
          <w:rFonts w:ascii="Times New Roman" w:hAnsi="Times New Roman" w:cs="Times New Roman"/>
          <w:sz w:val="24"/>
          <w:szCs w:val="24"/>
        </w:rPr>
        <w:t>.</w:t>
      </w:r>
      <w:ins w:id="27" w:author="RP" w:date="2022-12-17T23:23:00Z">
        <w:r w:rsidR="009E1A97">
          <w:rPr>
            <w:rFonts w:ascii="Times New Roman" w:hAnsi="Times New Roman" w:cs="Times New Roman"/>
            <w:sz w:val="24"/>
            <w:szCs w:val="24"/>
          </w:rPr>
          <w:t xml:space="preserve"> The presence of PTC in</w:t>
        </w:r>
      </w:ins>
      <w:r w:rsidR="00CA1533">
        <w:rPr>
          <w:rFonts w:ascii="Times New Roman" w:hAnsi="Times New Roman" w:cs="Times New Roman"/>
          <w:sz w:val="24"/>
          <w:szCs w:val="24"/>
        </w:rPr>
        <w:t xml:space="preserve"> </w:t>
      </w:r>
      <w:r w:rsidR="00492C71" w:rsidRPr="00492C71">
        <w:rPr>
          <w:rFonts w:ascii="Times New Roman" w:hAnsi="Times New Roman" w:cs="Times New Roman"/>
          <w:i/>
          <w:sz w:val="24"/>
          <w:szCs w:val="24"/>
        </w:rPr>
        <w:t>FIG4</w:t>
      </w:r>
      <w:ins w:id="28" w:author="RP" w:date="2022-12-17T23:22:00Z">
        <w:r w:rsidR="009E1A97">
          <w:rPr>
            <w:rFonts w:ascii="Times New Roman" w:hAnsi="Times New Roman" w:cs="Times New Roman"/>
            <w:sz w:val="24"/>
            <w:szCs w:val="24"/>
          </w:rPr>
          <w:t xml:space="preserve"> </w:t>
        </w:r>
      </w:ins>
      <w:ins w:id="29" w:author="RP" w:date="2022-12-17T23:23:00Z">
        <w:r w:rsidR="009E1A97">
          <w:rPr>
            <w:rFonts w:ascii="Times New Roman" w:hAnsi="Times New Roman" w:cs="Times New Roman"/>
            <w:sz w:val="24"/>
            <w:szCs w:val="24"/>
          </w:rPr>
          <w:t xml:space="preserve">(associated with </w:t>
        </w:r>
      </w:ins>
      <w:ins w:id="30" w:author="RP" w:date="2022-12-17T23:24:00Z">
        <w:r w:rsidR="009E1A97">
          <w:rPr>
            <w:rFonts w:ascii="Times New Roman" w:hAnsi="Times New Roman" w:cs="Times New Roman"/>
            <w:sz w:val="24"/>
            <w:szCs w:val="24"/>
          </w:rPr>
          <w:t>Charcot-Marie-Tooth disease 4J)</w:t>
        </w:r>
      </w:ins>
      <w:r w:rsidR="00CA1533" w:rsidRPr="009E1A97">
        <w:rPr>
          <w:rFonts w:ascii="Times New Roman" w:hAnsi="Times New Roman" w:cs="Times New Roman"/>
          <w:sz w:val="24"/>
          <w:szCs w:val="24"/>
          <w:rPrChange w:id="31" w:author="RP" w:date="2022-12-17T23:22:00Z">
            <w:rPr>
              <w:rFonts w:ascii="Times New Roman" w:hAnsi="Times New Roman" w:cs="Times New Roman"/>
              <w:i/>
              <w:sz w:val="24"/>
              <w:szCs w:val="24"/>
            </w:rPr>
          </w:rPrChange>
        </w:rPr>
        <w:t>,</w:t>
      </w:r>
      <w:r w:rsidR="00492C71" w:rsidRPr="009E1A97">
        <w:rPr>
          <w:rFonts w:ascii="Times New Roman" w:hAnsi="Times New Roman" w:cs="Times New Roman"/>
          <w:sz w:val="24"/>
          <w:szCs w:val="24"/>
        </w:rPr>
        <w:t xml:space="preserve"> </w:t>
      </w:r>
      <w:r w:rsidR="00492C71">
        <w:rPr>
          <w:rFonts w:ascii="Times New Roman" w:hAnsi="Times New Roman" w:cs="Times New Roman"/>
          <w:sz w:val="24"/>
          <w:szCs w:val="24"/>
        </w:rPr>
        <w:t xml:space="preserve">and </w:t>
      </w:r>
      <w:r w:rsidR="00492C71" w:rsidRPr="00492C71">
        <w:rPr>
          <w:rFonts w:ascii="Times New Roman" w:hAnsi="Times New Roman" w:cs="Times New Roman"/>
          <w:i/>
          <w:sz w:val="24"/>
          <w:szCs w:val="24"/>
        </w:rPr>
        <w:t>EYA1</w:t>
      </w:r>
      <w:r w:rsidR="00492C71">
        <w:rPr>
          <w:rFonts w:ascii="Times New Roman" w:hAnsi="Times New Roman" w:cs="Times New Roman"/>
          <w:i/>
          <w:sz w:val="24"/>
          <w:szCs w:val="24"/>
        </w:rPr>
        <w:t xml:space="preserve"> </w:t>
      </w:r>
      <w:ins w:id="32" w:author="RP" w:date="2022-12-17T23:28:00Z">
        <w:r w:rsidR="009E1A97">
          <w:rPr>
            <w:rFonts w:ascii="Times New Roman" w:hAnsi="Times New Roman" w:cs="Times New Roman"/>
            <w:sz w:val="24"/>
            <w:szCs w:val="24"/>
          </w:rPr>
          <w:t>(</w:t>
        </w:r>
      </w:ins>
      <w:ins w:id="33" w:author="RP" w:date="2022-12-17T23:29:00Z">
        <w:r w:rsidR="009E1A97">
          <w:rPr>
            <w:rFonts w:ascii="Times New Roman" w:hAnsi="Times New Roman" w:cs="Times New Roman"/>
            <w:sz w:val="24"/>
            <w:szCs w:val="24"/>
          </w:rPr>
          <w:t xml:space="preserve">associated with </w:t>
        </w:r>
      </w:ins>
      <w:ins w:id="34" w:author="RP" w:date="2022-12-17T23:28:00Z">
        <w:r w:rsidR="009E1A97" w:rsidRPr="009E1A97">
          <w:rPr>
            <w:rFonts w:ascii="Times New Roman" w:hAnsi="Times New Roman" w:cs="Times New Roman"/>
            <w:sz w:val="24"/>
            <w:szCs w:val="24"/>
          </w:rPr>
          <w:t>Branchio-</w:t>
        </w:r>
        <w:proofErr w:type="spellStart"/>
        <w:r w:rsidR="009E1A97" w:rsidRPr="009E1A97">
          <w:rPr>
            <w:rFonts w:ascii="Times New Roman" w:hAnsi="Times New Roman" w:cs="Times New Roman"/>
            <w:sz w:val="24"/>
            <w:szCs w:val="24"/>
          </w:rPr>
          <w:t>oto</w:t>
        </w:r>
        <w:proofErr w:type="spellEnd"/>
        <w:r w:rsidR="009E1A97" w:rsidRPr="009E1A97">
          <w:rPr>
            <w:rFonts w:ascii="Times New Roman" w:hAnsi="Times New Roman" w:cs="Times New Roman"/>
            <w:sz w:val="24"/>
            <w:szCs w:val="24"/>
          </w:rPr>
          <w:t>-renal syndrome</w:t>
        </w:r>
      </w:ins>
      <w:ins w:id="35" w:author="RP" w:date="2022-12-17T23:29:00Z">
        <w:r w:rsidR="009E1A97">
          <w:rPr>
            <w:rFonts w:ascii="Times New Roman" w:hAnsi="Times New Roman" w:cs="Times New Roman"/>
            <w:sz w:val="24"/>
            <w:szCs w:val="24"/>
          </w:rPr>
          <w:t xml:space="preserve">) </w:t>
        </w:r>
      </w:ins>
      <w:r w:rsidR="00CA1533">
        <w:rPr>
          <w:rFonts w:ascii="Times New Roman" w:hAnsi="Times New Roman" w:cs="Times New Roman"/>
          <w:i/>
          <w:sz w:val="24"/>
          <w:szCs w:val="24"/>
        </w:rPr>
        <w:t xml:space="preserve">and EYA4 </w:t>
      </w:r>
      <w:ins w:id="36" w:author="RP" w:date="2022-12-17T23:31:00Z">
        <w:r w:rsidR="009E1A97">
          <w:rPr>
            <w:rFonts w:ascii="Times New Roman" w:hAnsi="Times New Roman" w:cs="Times New Roman"/>
            <w:sz w:val="24"/>
            <w:szCs w:val="24"/>
          </w:rPr>
          <w:t xml:space="preserve">(associated with </w:t>
        </w:r>
        <w:proofErr w:type="spellStart"/>
        <w:r w:rsidR="009E1A97">
          <w:rPr>
            <w:rFonts w:ascii="Times New Roman" w:hAnsi="Times New Roman" w:cs="Times New Roman"/>
            <w:sz w:val="24"/>
            <w:szCs w:val="24"/>
          </w:rPr>
          <w:t>non</w:t>
        </w:r>
      </w:ins>
      <w:ins w:id="37" w:author="RP" w:date="2022-12-17T23:32:00Z">
        <w:r w:rsidR="009E1A97">
          <w:rPr>
            <w:rFonts w:ascii="Times New Roman" w:hAnsi="Times New Roman" w:cs="Times New Roman"/>
            <w:sz w:val="24"/>
            <w:szCs w:val="24"/>
          </w:rPr>
          <w:t>syndromic</w:t>
        </w:r>
        <w:proofErr w:type="spellEnd"/>
        <w:r w:rsidR="009E1A97">
          <w:rPr>
            <w:rFonts w:ascii="Times New Roman" w:hAnsi="Times New Roman" w:cs="Times New Roman"/>
            <w:sz w:val="24"/>
            <w:szCs w:val="24"/>
          </w:rPr>
          <w:t xml:space="preserve"> </w:t>
        </w:r>
        <w:r w:rsidR="00965C09">
          <w:rPr>
            <w:rFonts w:ascii="Times New Roman" w:hAnsi="Times New Roman" w:cs="Times New Roman"/>
            <w:sz w:val="24"/>
            <w:szCs w:val="24"/>
          </w:rPr>
          <w:t xml:space="preserve">hearing loss) </w:t>
        </w:r>
      </w:ins>
      <w:r w:rsidR="00492C71">
        <w:rPr>
          <w:rFonts w:ascii="Times New Roman" w:hAnsi="Times New Roman" w:cs="Times New Roman"/>
          <w:sz w:val="24"/>
          <w:szCs w:val="24"/>
        </w:rPr>
        <w:t xml:space="preserve">stand out from the SAC and EYA </w:t>
      </w:r>
      <w:ins w:id="38" w:author="RP" w:date="2022-12-18T00:20:00Z">
        <w:r w:rsidR="004949AF">
          <w:rPr>
            <w:rFonts w:ascii="Times New Roman" w:hAnsi="Times New Roman" w:cs="Times New Roman"/>
            <w:sz w:val="24"/>
            <w:szCs w:val="24"/>
          </w:rPr>
          <w:t xml:space="preserve">PTP </w:t>
        </w:r>
      </w:ins>
      <w:r w:rsidR="00492C71">
        <w:rPr>
          <w:rFonts w:ascii="Times New Roman" w:hAnsi="Times New Roman" w:cs="Times New Roman"/>
          <w:sz w:val="24"/>
          <w:szCs w:val="24"/>
        </w:rPr>
        <w:t>subfamilies, respectively.</w:t>
      </w:r>
      <w:r w:rsidR="00676290">
        <w:rPr>
          <w:rFonts w:ascii="Times New Roman" w:hAnsi="Times New Roman" w:cs="Times New Roman"/>
          <w:sz w:val="24"/>
          <w:szCs w:val="24"/>
        </w:rPr>
        <w:t xml:space="preserve"> </w:t>
      </w:r>
    </w:p>
    <w:p w14:paraId="623789CD" w14:textId="07AE6673" w:rsidR="005F6CAD" w:rsidRDefault="005F6CAD" w:rsidP="00525AB8">
      <w:pPr>
        <w:pStyle w:val="NoSpacing"/>
        <w:spacing w:line="360" w:lineRule="auto"/>
        <w:jc w:val="both"/>
        <w:rPr>
          <w:rFonts w:ascii="Times New Roman" w:hAnsi="Times New Roman" w:cs="Times New Roman"/>
          <w:sz w:val="24"/>
          <w:szCs w:val="24"/>
        </w:rPr>
      </w:pPr>
    </w:p>
    <w:p w14:paraId="489D0F9C" w14:textId="5542FEA3" w:rsidR="005F6CAD" w:rsidRPr="00492C71" w:rsidRDefault="00B44AF1" w:rsidP="00525AB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chapter, we show methodologies </w:t>
      </w:r>
      <w:r w:rsidR="00D3569C">
        <w:rPr>
          <w:rFonts w:ascii="Times New Roman" w:hAnsi="Times New Roman" w:cs="Times New Roman"/>
          <w:sz w:val="24"/>
          <w:szCs w:val="24"/>
        </w:rPr>
        <w:t>to analyse the collection of PTC</w:t>
      </w:r>
      <w:r w:rsidR="00294526">
        <w:rPr>
          <w:rFonts w:ascii="Times New Roman" w:hAnsi="Times New Roman" w:cs="Times New Roman"/>
          <w:sz w:val="24"/>
          <w:szCs w:val="24"/>
        </w:rPr>
        <w:t xml:space="preserve"> (</w:t>
      </w:r>
      <w:proofErr w:type="spellStart"/>
      <w:r w:rsidR="00294526">
        <w:rPr>
          <w:rFonts w:ascii="Times New Roman" w:hAnsi="Times New Roman" w:cs="Times New Roman"/>
          <w:sz w:val="24"/>
          <w:szCs w:val="24"/>
        </w:rPr>
        <w:t>PTCome</w:t>
      </w:r>
      <w:proofErr w:type="spellEnd"/>
      <w:r w:rsidR="00294526">
        <w:rPr>
          <w:rFonts w:ascii="Times New Roman" w:hAnsi="Times New Roman" w:cs="Times New Roman"/>
          <w:sz w:val="24"/>
          <w:szCs w:val="24"/>
        </w:rPr>
        <w:t>)</w:t>
      </w:r>
      <w:r w:rsidR="00D3569C">
        <w:rPr>
          <w:rFonts w:ascii="Times New Roman" w:hAnsi="Times New Roman" w:cs="Times New Roman"/>
          <w:sz w:val="24"/>
          <w:szCs w:val="24"/>
        </w:rPr>
        <w:t xml:space="preserve"> associated to disease from </w:t>
      </w:r>
      <w:r w:rsidR="000562F6">
        <w:rPr>
          <w:rFonts w:ascii="Times New Roman" w:hAnsi="Times New Roman" w:cs="Times New Roman"/>
          <w:sz w:val="24"/>
          <w:szCs w:val="24"/>
        </w:rPr>
        <w:t xml:space="preserve">PTP </w:t>
      </w:r>
      <w:r w:rsidR="00D3569C">
        <w:rPr>
          <w:rFonts w:ascii="Times New Roman" w:hAnsi="Times New Roman" w:cs="Times New Roman"/>
          <w:sz w:val="24"/>
          <w:szCs w:val="24"/>
        </w:rPr>
        <w:t xml:space="preserve">genes of interest, </w:t>
      </w:r>
      <w:r>
        <w:rPr>
          <w:rFonts w:ascii="Times New Roman" w:hAnsi="Times New Roman" w:cs="Times New Roman"/>
          <w:sz w:val="24"/>
          <w:szCs w:val="24"/>
        </w:rPr>
        <w:t>and laboratory protocols to study the experimental induction of translational readthrough of PTP</w:t>
      </w:r>
      <w:r w:rsidR="00D3569C">
        <w:rPr>
          <w:rFonts w:ascii="Times New Roman" w:hAnsi="Times New Roman" w:cs="Times New Roman"/>
          <w:sz w:val="24"/>
          <w:szCs w:val="24"/>
        </w:rPr>
        <w:t xml:space="preserve"> targeted by PTC</w:t>
      </w:r>
      <w:r>
        <w:rPr>
          <w:rFonts w:ascii="Times New Roman" w:hAnsi="Times New Roman" w:cs="Times New Roman"/>
          <w:sz w:val="24"/>
          <w:szCs w:val="24"/>
        </w:rPr>
        <w:t xml:space="preserve">, taking PTEN and </w:t>
      </w:r>
      <w:proofErr w:type="spellStart"/>
      <w:r>
        <w:rPr>
          <w:rFonts w:ascii="Times New Roman" w:hAnsi="Times New Roman" w:cs="Times New Roman"/>
          <w:sz w:val="24"/>
          <w:szCs w:val="24"/>
        </w:rPr>
        <w:t>Laforin</w:t>
      </w:r>
      <w:proofErr w:type="spellEnd"/>
      <w:r>
        <w:rPr>
          <w:rFonts w:ascii="Times New Roman" w:hAnsi="Times New Roman" w:cs="Times New Roman"/>
          <w:sz w:val="24"/>
          <w:szCs w:val="24"/>
        </w:rPr>
        <w:t xml:space="preserve"> as two representative examples.</w:t>
      </w:r>
    </w:p>
    <w:p w14:paraId="02AAF42A" w14:textId="7365A9A0" w:rsidR="00DD0A5E" w:rsidRDefault="00DD0A5E" w:rsidP="00525AB8">
      <w:pPr>
        <w:pStyle w:val="NoSpacing"/>
        <w:spacing w:line="360" w:lineRule="auto"/>
        <w:jc w:val="both"/>
        <w:rPr>
          <w:rFonts w:ascii="Times New Roman" w:hAnsi="Times New Roman" w:cs="Times New Roman"/>
          <w:sz w:val="24"/>
          <w:szCs w:val="24"/>
        </w:rPr>
      </w:pPr>
    </w:p>
    <w:p w14:paraId="44E449B8" w14:textId="1FF1777A" w:rsidR="005F415C" w:rsidRPr="00BE167E" w:rsidRDefault="005F415C" w:rsidP="00525AB8">
      <w:pPr>
        <w:pStyle w:val="NoSpacing"/>
        <w:spacing w:line="360" w:lineRule="auto"/>
        <w:jc w:val="both"/>
        <w:rPr>
          <w:rFonts w:ascii="Times New Roman" w:hAnsi="Times New Roman" w:cs="Times New Roman"/>
          <w:b/>
          <w:sz w:val="24"/>
          <w:szCs w:val="24"/>
        </w:rPr>
      </w:pPr>
      <w:r w:rsidRPr="00BE167E">
        <w:rPr>
          <w:rFonts w:ascii="Times New Roman" w:hAnsi="Times New Roman" w:cs="Times New Roman"/>
          <w:b/>
          <w:sz w:val="24"/>
          <w:szCs w:val="24"/>
        </w:rPr>
        <w:t>2. Materials</w:t>
      </w:r>
    </w:p>
    <w:p w14:paraId="7A51A614" w14:textId="4BA62DBF" w:rsidR="005F415C" w:rsidRDefault="005F415C" w:rsidP="00525AB8">
      <w:pPr>
        <w:pStyle w:val="NoSpacing"/>
        <w:spacing w:line="360" w:lineRule="auto"/>
        <w:jc w:val="both"/>
        <w:rPr>
          <w:rFonts w:ascii="Times New Roman" w:hAnsi="Times New Roman" w:cs="Times New Roman"/>
          <w:sz w:val="24"/>
          <w:szCs w:val="24"/>
        </w:rPr>
      </w:pPr>
    </w:p>
    <w:p w14:paraId="4135D4D9" w14:textId="2AB068D9" w:rsidR="00EB1EAB" w:rsidRDefault="00EB1EAB" w:rsidP="00525AB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solutions </w:t>
      </w:r>
      <w:r w:rsidR="00985C49">
        <w:rPr>
          <w:rFonts w:ascii="Times New Roman" w:hAnsi="Times New Roman" w:cs="Times New Roman"/>
          <w:sz w:val="24"/>
          <w:szCs w:val="24"/>
        </w:rPr>
        <w:t xml:space="preserve">are prepared in double-distilled, deionized </w:t>
      </w:r>
      <w:proofErr w:type="spellStart"/>
      <w:r w:rsidR="00985C49">
        <w:rPr>
          <w:rFonts w:ascii="Times New Roman" w:hAnsi="Times New Roman" w:cs="Times New Roman"/>
          <w:sz w:val="24"/>
          <w:szCs w:val="24"/>
        </w:rPr>
        <w:t>MilliQ</w:t>
      </w:r>
      <w:proofErr w:type="spellEnd"/>
      <w:r w:rsidR="00985C49">
        <w:rPr>
          <w:rFonts w:ascii="Times New Roman" w:hAnsi="Times New Roman" w:cs="Times New Roman"/>
          <w:sz w:val="24"/>
          <w:szCs w:val="24"/>
        </w:rPr>
        <w:t xml:space="preserve"> filtered water. Plasticware is autoclaved or sterilized by ethylene oxide. Cell culture and transfection procedures require sterile conditions.</w:t>
      </w:r>
    </w:p>
    <w:p w14:paraId="163AABDA" w14:textId="63DF7C8C" w:rsidR="001736CB" w:rsidRDefault="001736CB" w:rsidP="00525AB8">
      <w:pPr>
        <w:pStyle w:val="NoSpacing"/>
        <w:spacing w:line="360" w:lineRule="auto"/>
        <w:jc w:val="both"/>
        <w:rPr>
          <w:rFonts w:ascii="Times New Roman" w:hAnsi="Times New Roman" w:cs="Times New Roman"/>
          <w:sz w:val="24"/>
          <w:szCs w:val="24"/>
        </w:rPr>
      </w:pPr>
    </w:p>
    <w:p w14:paraId="0FB9E319" w14:textId="3D8FADF8" w:rsidR="001736CB" w:rsidRPr="00985C49" w:rsidRDefault="00985C49" w:rsidP="00525AB8">
      <w:pPr>
        <w:pStyle w:val="NoSpacing"/>
        <w:spacing w:line="360" w:lineRule="auto"/>
        <w:jc w:val="both"/>
        <w:rPr>
          <w:rFonts w:ascii="Times New Roman" w:hAnsi="Times New Roman" w:cs="Times New Roman"/>
          <w:b/>
          <w:sz w:val="24"/>
          <w:szCs w:val="24"/>
        </w:rPr>
      </w:pPr>
      <w:r w:rsidRPr="00985C49">
        <w:rPr>
          <w:rFonts w:ascii="Times New Roman" w:hAnsi="Times New Roman" w:cs="Times New Roman"/>
          <w:b/>
          <w:sz w:val="24"/>
          <w:szCs w:val="24"/>
        </w:rPr>
        <w:t xml:space="preserve">2.1 </w:t>
      </w:r>
      <w:r w:rsidRPr="00985C49">
        <w:rPr>
          <w:rFonts w:ascii="Times New Roman" w:hAnsi="Times New Roman" w:cs="Times New Roman"/>
          <w:b/>
          <w:i/>
          <w:sz w:val="24"/>
          <w:szCs w:val="24"/>
        </w:rPr>
        <w:t>In silico</w:t>
      </w:r>
      <w:r w:rsidRPr="00985C49">
        <w:rPr>
          <w:rFonts w:ascii="Times New Roman" w:hAnsi="Times New Roman" w:cs="Times New Roman"/>
          <w:b/>
          <w:sz w:val="24"/>
          <w:szCs w:val="24"/>
        </w:rPr>
        <w:t xml:space="preserve"> analysis of the </w:t>
      </w:r>
      <w:proofErr w:type="spellStart"/>
      <w:r w:rsidRPr="00985C49">
        <w:rPr>
          <w:rFonts w:ascii="Times New Roman" w:hAnsi="Times New Roman" w:cs="Times New Roman"/>
          <w:b/>
          <w:sz w:val="24"/>
          <w:szCs w:val="24"/>
        </w:rPr>
        <w:t>PTCome</w:t>
      </w:r>
      <w:proofErr w:type="spellEnd"/>
      <w:r w:rsidRPr="00985C49">
        <w:rPr>
          <w:rFonts w:ascii="Times New Roman" w:hAnsi="Times New Roman" w:cs="Times New Roman"/>
          <w:b/>
          <w:sz w:val="24"/>
          <w:szCs w:val="24"/>
        </w:rPr>
        <w:t xml:space="preserve"> distribution on PTP</w:t>
      </w:r>
    </w:p>
    <w:p w14:paraId="487F2044" w14:textId="77777777" w:rsidR="003635A1" w:rsidRPr="00430A5A" w:rsidRDefault="003635A1" w:rsidP="003635A1">
      <w:pPr>
        <w:pStyle w:val="NoSpacing"/>
        <w:numPr>
          <w:ilvl w:val="0"/>
          <w:numId w:val="6"/>
        </w:numPr>
        <w:spacing w:line="360" w:lineRule="auto"/>
        <w:ind w:left="567"/>
        <w:jc w:val="both"/>
        <w:rPr>
          <w:rFonts w:ascii="Times New Roman" w:hAnsi="Times New Roman" w:cs="Times New Roman"/>
          <w:sz w:val="24"/>
          <w:szCs w:val="24"/>
        </w:rPr>
      </w:pPr>
      <w:r w:rsidRPr="00430A5A">
        <w:rPr>
          <w:rFonts w:ascii="Times New Roman" w:hAnsi="Times New Roman" w:cs="Times New Roman"/>
          <w:sz w:val="24"/>
          <w:szCs w:val="24"/>
        </w:rPr>
        <w:t>An updated web browser</w:t>
      </w:r>
      <w:r>
        <w:rPr>
          <w:rFonts w:ascii="Times New Roman" w:hAnsi="Times New Roman" w:cs="Times New Roman"/>
          <w:sz w:val="24"/>
          <w:szCs w:val="24"/>
        </w:rPr>
        <w:t>,</w:t>
      </w:r>
      <w:r w:rsidRPr="00430A5A">
        <w:rPr>
          <w:rFonts w:ascii="Times New Roman" w:hAnsi="Times New Roman" w:cs="Times New Roman"/>
          <w:sz w:val="24"/>
          <w:szCs w:val="24"/>
        </w:rPr>
        <w:t xml:space="preserve"> such as Mozilla Firefox, Google Chrome or Apple Safari.</w:t>
      </w:r>
    </w:p>
    <w:p w14:paraId="5005AF56" w14:textId="77777777" w:rsidR="003635A1" w:rsidRPr="00430A5A" w:rsidRDefault="003635A1" w:rsidP="003635A1">
      <w:pPr>
        <w:pStyle w:val="NoSpacing"/>
        <w:numPr>
          <w:ilvl w:val="0"/>
          <w:numId w:val="6"/>
        </w:numPr>
        <w:spacing w:line="360" w:lineRule="auto"/>
        <w:ind w:left="567"/>
        <w:jc w:val="both"/>
        <w:rPr>
          <w:rFonts w:ascii="Times New Roman" w:hAnsi="Times New Roman" w:cs="Times New Roman"/>
          <w:sz w:val="24"/>
          <w:szCs w:val="24"/>
        </w:rPr>
      </w:pPr>
      <w:r w:rsidRPr="00430A5A">
        <w:rPr>
          <w:rFonts w:ascii="Times New Roman" w:hAnsi="Times New Roman" w:cs="Times New Roman"/>
          <w:sz w:val="24"/>
          <w:szCs w:val="24"/>
        </w:rPr>
        <w:t xml:space="preserve">R and </w:t>
      </w:r>
      <w:proofErr w:type="spellStart"/>
      <w:r w:rsidRPr="00430A5A">
        <w:rPr>
          <w:rFonts w:ascii="Times New Roman" w:hAnsi="Times New Roman" w:cs="Times New Roman"/>
          <w:sz w:val="24"/>
          <w:szCs w:val="24"/>
        </w:rPr>
        <w:t>RStudio</w:t>
      </w:r>
      <w:proofErr w:type="spellEnd"/>
      <w:r>
        <w:rPr>
          <w:rFonts w:ascii="Times New Roman" w:hAnsi="Times New Roman" w:cs="Times New Roman"/>
          <w:sz w:val="24"/>
          <w:szCs w:val="24"/>
        </w:rPr>
        <w:t xml:space="preserve"> programs</w:t>
      </w:r>
      <w:r w:rsidRPr="00430A5A">
        <w:rPr>
          <w:rFonts w:ascii="Times New Roman" w:hAnsi="Times New Roman" w:cs="Times New Roman"/>
          <w:sz w:val="24"/>
          <w:szCs w:val="24"/>
        </w:rPr>
        <w:t>, version 1.1.463+.</w:t>
      </w:r>
    </w:p>
    <w:p w14:paraId="05245FE5" w14:textId="77777777" w:rsidR="003635A1" w:rsidRPr="00430A5A" w:rsidRDefault="003635A1" w:rsidP="003635A1">
      <w:pPr>
        <w:pStyle w:val="NoSpacing"/>
        <w:numPr>
          <w:ilvl w:val="0"/>
          <w:numId w:val="6"/>
        </w:numPr>
        <w:spacing w:line="360" w:lineRule="auto"/>
        <w:ind w:left="567"/>
        <w:jc w:val="both"/>
        <w:rPr>
          <w:rFonts w:ascii="Times New Roman" w:hAnsi="Times New Roman" w:cs="Times New Roman"/>
          <w:sz w:val="24"/>
          <w:szCs w:val="24"/>
        </w:rPr>
      </w:pPr>
      <w:proofErr w:type="spellStart"/>
      <w:r w:rsidRPr="00430A5A">
        <w:rPr>
          <w:rFonts w:ascii="Times New Roman" w:hAnsi="Times New Roman" w:cs="Times New Roman"/>
          <w:i/>
          <w:iCs/>
          <w:sz w:val="24"/>
          <w:szCs w:val="24"/>
        </w:rPr>
        <w:t>Stringr</w:t>
      </w:r>
      <w:proofErr w:type="spellEnd"/>
      <w:r w:rsidRPr="00430A5A">
        <w:rPr>
          <w:rFonts w:ascii="Times New Roman" w:hAnsi="Times New Roman" w:cs="Times New Roman"/>
          <w:sz w:val="24"/>
          <w:szCs w:val="24"/>
        </w:rPr>
        <w:t xml:space="preserve">, </w:t>
      </w:r>
      <w:proofErr w:type="spellStart"/>
      <w:r w:rsidRPr="00430A5A">
        <w:rPr>
          <w:rFonts w:ascii="Times New Roman" w:hAnsi="Times New Roman" w:cs="Times New Roman"/>
          <w:i/>
          <w:iCs/>
          <w:sz w:val="24"/>
          <w:szCs w:val="24"/>
        </w:rPr>
        <w:t>dplyr</w:t>
      </w:r>
      <w:proofErr w:type="spellEnd"/>
      <w:r w:rsidRPr="00430A5A">
        <w:rPr>
          <w:rFonts w:ascii="Times New Roman" w:hAnsi="Times New Roman" w:cs="Times New Roman"/>
          <w:i/>
          <w:iCs/>
          <w:sz w:val="24"/>
          <w:szCs w:val="24"/>
        </w:rPr>
        <w:t xml:space="preserve"> </w:t>
      </w:r>
      <w:r w:rsidRPr="00430A5A">
        <w:rPr>
          <w:rFonts w:ascii="Times New Roman" w:hAnsi="Times New Roman" w:cs="Times New Roman"/>
          <w:sz w:val="24"/>
          <w:szCs w:val="24"/>
        </w:rPr>
        <w:t>and</w:t>
      </w:r>
      <w:r w:rsidRPr="00430A5A">
        <w:rPr>
          <w:rFonts w:ascii="Times New Roman" w:hAnsi="Times New Roman" w:cs="Times New Roman"/>
          <w:i/>
          <w:iCs/>
          <w:sz w:val="24"/>
          <w:szCs w:val="24"/>
        </w:rPr>
        <w:t xml:space="preserve"> stats</w:t>
      </w:r>
      <w:r w:rsidRPr="00430A5A">
        <w:rPr>
          <w:rFonts w:ascii="Times New Roman" w:hAnsi="Times New Roman" w:cs="Times New Roman"/>
          <w:sz w:val="24"/>
          <w:szCs w:val="24"/>
        </w:rPr>
        <w:t xml:space="preserve"> R packages.</w:t>
      </w:r>
    </w:p>
    <w:p w14:paraId="5F7F8C03" w14:textId="77777777" w:rsidR="003635A1" w:rsidRDefault="003635A1" w:rsidP="003635A1">
      <w:pPr>
        <w:pStyle w:val="NoSpacing"/>
        <w:numPr>
          <w:ilvl w:val="0"/>
          <w:numId w:val="6"/>
        </w:numPr>
        <w:spacing w:line="360" w:lineRule="auto"/>
        <w:ind w:left="567"/>
        <w:jc w:val="both"/>
        <w:rPr>
          <w:rFonts w:ascii="Times New Roman" w:hAnsi="Times New Roman" w:cs="Times New Roman"/>
          <w:sz w:val="24"/>
          <w:szCs w:val="24"/>
        </w:rPr>
      </w:pPr>
      <w:r w:rsidRPr="00430A5A">
        <w:rPr>
          <w:rFonts w:ascii="Times New Roman" w:hAnsi="Times New Roman" w:cs="Times New Roman"/>
          <w:sz w:val="24"/>
          <w:szCs w:val="24"/>
        </w:rPr>
        <w:t xml:space="preserve">PTCMAKER </w:t>
      </w:r>
      <w:proofErr w:type="spellStart"/>
      <w:r>
        <w:rPr>
          <w:rFonts w:ascii="Times New Roman" w:hAnsi="Times New Roman" w:cs="Times New Roman"/>
          <w:sz w:val="24"/>
          <w:szCs w:val="24"/>
        </w:rPr>
        <w:t>Phyton</w:t>
      </w:r>
      <w:proofErr w:type="spellEnd"/>
      <w:r>
        <w:rPr>
          <w:rFonts w:ascii="Times New Roman" w:hAnsi="Times New Roman" w:cs="Times New Roman"/>
          <w:sz w:val="24"/>
          <w:szCs w:val="24"/>
        </w:rPr>
        <w:t xml:space="preserve"> </w:t>
      </w:r>
      <w:r w:rsidRPr="00430A5A">
        <w:rPr>
          <w:rFonts w:ascii="Times New Roman" w:hAnsi="Times New Roman" w:cs="Times New Roman"/>
          <w:sz w:val="24"/>
          <w:szCs w:val="24"/>
        </w:rPr>
        <w:t>program (https://github.com/compneurobilbao/stopcodon-pulido-17) (</w:t>
      </w:r>
      <w:r w:rsidRPr="00430A5A">
        <w:rPr>
          <w:rFonts w:ascii="Times New Roman" w:hAnsi="Times New Roman" w:cs="Times New Roman"/>
          <w:i/>
          <w:iCs/>
          <w:sz w:val="24"/>
          <w:szCs w:val="24"/>
        </w:rPr>
        <w:t>see</w:t>
      </w:r>
      <w:r w:rsidRPr="00430A5A">
        <w:rPr>
          <w:rFonts w:ascii="Times New Roman" w:hAnsi="Times New Roman" w:cs="Times New Roman"/>
          <w:sz w:val="24"/>
          <w:szCs w:val="24"/>
        </w:rPr>
        <w:t xml:space="preserve"> </w:t>
      </w:r>
      <w:r w:rsidRPr="00E8289E">
        <w:rPr>
          <w:rFonts w:ascii="Times New Roman" w:hAnsi="Times New Roman" w:cs="Times New Roman"/>
          <w:b/>
          <w:bCs/>
          <w:sz w:val="24"/>
          <w:szCs w:val="24"/>
        </w:rPr>
        <w:t>Note 1</w:t>
      </w:r>
      <w:r w:rsidRPr="00430A5A">
        <w:rPr>
          <w:rFonts w:ascii="Times New Roman" w:hAnsi="Times New Roman" w:cs="Times New Roman"/>
          <w:sz w:val="24"/>
          <w:szCs w:val="24"/>
        </w:rPr>
        <w:t>).</w:t>
      </w:r>
    </w:p>
    <w:p w14:paraId="3B2B354B" w14:textId="77777777" w:rsidR="003635A1" w:rsidRPr="00780FBE" w:rsidRDefault="003635A1" w:rsidP="003635A1">
      <w:pPr>
        <w:pStyle w:val="NoSpacing"/>
        <w:numPr>
          <w:ilvl w:val="0"/>
          <w:numId w:val="6"/>
        </w:numPr>
        <w:spacing w:line="360" w:lineRule="auto"/>
        <w:ind w:left="567"/>
        <w:jc w:val="both"/>
        <w:rPr>
          <w:rFonts w:ascii="Times New Roman" w:hAnsi="Times New Roman" w:cs="Times New Roman"/>
          <w:sz w:val="24"/>
          <w:szCs w:val="24"/>
          <w:highlight w:val="yellow"/>
        </w:rPr>
      </w:pPr>
      <w:r w:rsidRPr="00780FBE">
        <w:rPr>
          <w:rFonts w:ascii="Times New Roman" w:hAnsi="Times New Roman" w:cs="Times New Roman"/>
          <w:sz w:val="24"/>
          <w:szCs w:val="24"/>
          <w:highlight w:val="yellow"/>
        </w:rPr>
        <w:t>xxx</w:t>
      </w:r>
    </w:p>
    <w:p w14:paraId="4C11E0D4" w14:textId="3F9E8ED0" w:rsidR="00985C49" w:rsidRDefault="00985C49" w:rsidP="00525AB8">
      <w:pPr>
        <w:pStyle w:val="NoSpacing"/>
        <w:spacing w:line="360" w:lineRule="auto"/>
        <w:jc w:val="both"/>
        <w:rPr>
          <w:rFonts w:ascii="Times New Roman" w:hAnsi="Times New Roman" w:cs="Times New Roman"/>
          <w:sz w:val="24"/>
          <w:szCs w:val="24"/>
        </w:rPr>
      </w:pPr>
    </w:p>
    <w:p w14:paraId="40D99602" w14:textId="765C9966" w:rsidR="00985C49" w:rsidRDefault="00985C49" w:rsidP="00525AB8">
      <w:pPr>
        <w:pStyle w:val="NoSpacing"/>
        <w:spacing w:line="360" w:lineRule="auto"/>
        <w:jc w:val="both"/>
        <w:rPr>
          <w:rFonts w:ascii="Times New Roman" w:hAnsi="Times New Roman" w:cs="Times New Roman"/>
          <w:sz w:val="24"/>
          <w:szCs w:val="24"/>
        </w:rPr>
      </w:pPr>
    </w:p>
    <w:p w14:paraId="0D760FFE" w14:textId="5EA69186" w:rsidR="00985C49" w:rsidRPr="00985C49" w:rsidRDefault="00985C49" w:rsidP="00985C49">
      <w:pPr>
        <w:pStyle w:val="NoSpacing"/>
        <w:spacing w:line="360" w:lineRule="auto"/>
        <w:jc w:val="both"/>
        <w:rPr>
          <w:rFonts w:ascii="Times New Roman" w:hAnsi="Times New Roman" w:cs="Times New Roman"/>
          <w:b/>
          <w:sz w:val="24"/>
          <w:szCs w:val="24"/>
        </w:rPr>
      </w:pPr>
      <w:r w:rsidRPr="00985C49">
        <w:rPr>
          <w:rFonts w:ascii="Times New Roman" w:hAnsi="Times New Roman" w:cs="Times New Roman"/>
          <w:b/>
          <w:sz w:val="24"/>
          <w:szCs w:val="24"/>
        </w:rPr>
        <w:t xml:space="preserve">2.2 Assessing the induction of translational readthrough </w:t>
      </w:r>
      <w:r w:rsidR="00BD298A">
        <w:rPr>
          <w:rFonts w:ascii="Times New Roman" w:hAnsi="Times New Roman" w:cs="Times New Roman"/>
          <w:b/>
          <w:sz w:val="24"/>
          <w:szCs w:val="24"/>
        </w:rPr>
        <w:t>(</w:t>
      </w:r>
      <w:r w:rsidRPr="00985C49">
        <w:rPr>
          <w:rFonts w:ascii="Times New Roman" w:hAnsi="Times New Roman" w:cs="Times New Roman"/>
          <w:b/>
          <w:sz w:val="24"/>
          <w:szCs w:val="24"/>
        </w:rPr>
        <w:t>by immunoblot</w:t>
      </w:r>
      <w:r w:rsidR="009F4679">
        <w:rPr>
          <w:rFonts w:ascii="Times New Roman" w:hAnsi="Times New Roman" w:cs="Times New Roman"/>
          <w:b/>
          <w:sz w:val="24"/>
          <w:szCs w:val="24"/>
        </w:rPr>
        <w:t>)</w:t>
      </w:r>
    </w:p>
    <w:p w14:paraId="5B8E43A6" w14:textId="77777777" w:rsidR="00985C49" w:rsidRDefault="00985C49" w:rsidP="00985C49">
      <w:pPr>
        <w:numPr>
          <w:ilvl w:val="0"/>
          <w:numId w:val="1"/>
        </w:numPr>
        <w:suppressAutoHyphens/>
        <w:autoSpaceDE w:val="0"/>
        <w:spacing w:after="0" w:line="360" w:lineRule="auto"/>
        <w:ind w:left="567" w:right="-1"/>
        <w:jc w:val="both"/>
        <w:rPr>
          <w:rFonts w:ascii="Times New Roman" w:hAnsi="Times New Roman" w:cs="Times New Roman"/>
          <w:sz w:val="24"/>
          <w:szCs w:val="24"/>
          <w:lang w:val="en-US" w:eastAsia="es-ES"/>
        </w:rPr>
      </w:pPr>
      <w:r>
        <w:rPr>
          <w:rFonts w:ascii="Times New Roman" w:hAnsi="Times New Roman" w:cs="Times New Roman"/>
          <w:sz w:val="24"/>
          <w:szCs w:val="24"/>
          <w:lang w:val="en-US" w:eastAsia="es-ES"/>
        </w:rPr>
        <w:t>Tissue-culture plates.</w:t>
      </w:r>
    </w:p>
    <w:p w14:paraId="7BC628D1" w14:textId="129C3264" w:rsidR="00985C49" w:rsidRDefault="00985C49" w:rsidP="00985C49">
      <w:pPr>
        <w:numPr>
          <w:ilvl w:val="0"/>
          <w:numId w:val="1"/>
        </w:numPr>
        <w:suppressAutoHyphens/>
        <w:autoSpaceDE w:val="0"/>
        <w:spacing w:after="0" w:line="360" w:lineRule="auto"/>
        <w:ind w:left="567" w:right="-1"/>
        <w:jc w:val="both"/>
        <w:rPr>
          <w:rFonts w:ascii="Times New Roman" w:hAnsi="Times New Roman" w:cs="Times New Roman"/>
          <w:sz w:val="24"/>
          <w:szCs w:val="24"/>
          <w:lang w:val="en-US" w:eastAsia="es-ES"/>
        </w:rPr>
      </w:pPr>
      <w:r>
        <w:rPr>
          <w:rFonts w:ascii="Times New Roman" w:hAnsi="Times New Roman" w:cs="Times New Roman"/>
          <w:sz w:val="24"/>
          <w:szCs w:val="24"/>
          <w:lang w:val="en-US" w:eastAsia="es-ES"/>
        </w:rPr>
        <w:t>Simian kidney COS-7 cells, suitable</w:t>
      </w:r>
      <w:r>
        <w:rPr>
          <w:rFonts w:ascii="Times New Roman" w:hAnsi="Times New Roman" w:cs="Times New Roman"/>
          <w:color w:val="131413"/>
          <w:sz w:val="24"/>
          <w:szCs w:val="24"/>
          <w:lang w:val="en-US" w:eastAsia="es-ES"/>
        </w:rPr>
        <w:t xml:space="preserve"> for transfection and transient overexpression of recombinant proteins (</w:t>
      </w:r>
      <w:r w:rsidRPr="00EF068B">
        <w:rPr>
          <w:rFonts w:ascii="Times New Roman" w:hAnsi="Times New Roman" w:cs="Times New Roman"/>
          <w:i/>
          <w:color w:val="131413"/>
          <w:sz w:val="24"/>
          <w:szCs w:val="24"/>
          <w:lang w:val="en-US" w:eastAsia="es-ES"/>
        </w:rPr>
        <w:t>see</w:t>
      </w:r>
      <w:r w:rsidRPr="00A90D7C">
        <w:rPr>
          <w:rFonts w:ascii="Times New Roman" w:hAnsi="Times New Roman" w:cs="Times New Roman"/>
          <w:color w:val="131413"/>
          <w:sz w:val="24"/>
          <w:szCs w:val="24"/>
          <w:lang w:val="en-US" w:eastAsia="es-ES"/>
        </w:rPr>
        <w:t xml:space="preserve"> </w:t>
      </w:r>
      <w:r w:rsidRPr="00EF068B">
        <w:rPr>
          <w:rFonts w:ascii="Times New Roman" w:hAnsi="Times New Roman" w:cs="Times New Roman"/>
          <w:b/>
          <w:color w:val="131413"/>
          <w:sz w:val="24"/>
          <w:szCs w:val="24"/>
          <w:lang w:val="en-US" w:eastAsia="es-ES"/>
        </w:rPr>
        <w:t>Note 1</w:t>
      </w:r>
      <w:r w:rsidRPr="00A90D7C">
        <w:rPr>
          <w:rFonts w:ascii="Times New Roman" w:hAnsi="Times New Roman" w:cs="Times New Roman"/>
          <w:color w:val="131413"/>
          <w:sz w:val="24"/>
          <w:szCs w:val="24"/>
          <w:lang w:val="en-US" w:eastAsia="es-ES"/>
        </w:rPr>
        <w:t>).</w:t>
      </w:r>
    </w:p>
    <w:p w14:paraId="7C18E13E" w14:textId="77777777" w:rsidR="00985C49" w:rsidRDefault="00985C49" w:rsidP="00985C49">
      <w:pPr>
        <w:numPr>
          <w:ilvl w:val="0"/>
          <w:numId w:val="1"/>
        </w:numPr>
        <w:suppressAutoHyphens/>
        <w:autoSpaceDE w:val="0"/>
        <w:spacing w:after="0" w:line="360" w:lineRule="auto"/>
        <w:ind w:left="567" w:right="-1"/>
        <w:jc w:val="both"/>
        <w:rPr>
          <w:rFonts w:ascii="Times New Roman" w:hAnsi="Times New Roman" w:cs="Times New Roman"/>
          <w:sz w:val="24"/>
          <w:szCs w:val="24"/>
          <w:lang w:val="en-US" w:eastAsia="es-ES"/>
        </w:rPr>
      </w:pPr>
      <w:r>
        <w:rPr>
          <w:rFonts w:ascii="Times New Roman" w:hAnsi="Times New Roman" w:cs="Times New Roman"/>
          <w:sz w:val="24"/>
          <w:szCs w:val="24"/>
          <w:lang w:val="en-US" w:eastAsia="es-ES"/>
        </w:rPr>
        <w:t xml:space="preserve">Complete medium: </w:t>
      </w:r>
      <w:r w:rsidRPr="00915E5E">
        <w:rPr>
          <w:rFonts w:ascii="Times New Roman" w:hAnsi="Times New Roman" w:cs="Times New Roman"/>
          <w:sz w:val="24"/>
          <w:szCs w:val="24"/>
          <w:lang w:val="en-US" w:eastAsia="es-ES"/>
        </w:rPr>
        <w:t>D</w:t>
      </w:r>
      <w:r>
        <w:rPr>
          <w:rFonts w:ascii="Times New Roman" w:hAnsi="Times New Roman" w:cs="Times New Roman"/>
          <w:sz w:val="24"/>
          <w:szCs w:val="24"/>
          <w:lang w:val="en-US" w:eastAsia="es-ES"/>
        </w:rPr>
        <w:t>ulbecco’s Modified Eagle Medium (DMEM)</w:t>
      </w:r>
      <w:r w:rsidRPr="00915E5E">
        <w:rPr>
          <w:rFonts w:ascii="Times New Roman" w:hAnsi="Times New Roman" w:cs="Times New Roman"/>
          <w:sz w:val="24"/>
          <w:szCs w:val="24"/>
          <w:lang w:val="en-US" w:eastAsia="es-ES"/>
        </w:rPr>
        <w:t xml:space="preserve"> </w:t>
      </w:r>
      <w:r w:rsidRPr="00434E35">
        <w:rPr>
          <w:rFonts w:ascii="Times New Roman" w:hAnsi="Times New Roman" w:cs="Times New Roman"/>
          <w:sz w:val="24"/>
          <w:szCs w:val="24"/>
          <w:lang w:val="en-US" w:eastAsia="es-ES"/>
        </w:rPr>
        <w:t>containing high glucose</w:t>
      </w:r>
      <w:r w:rsidRPr="00915E5E">
        <w:rPr>
          <w:rFonts w:ascii="Times New Roman" w:hAnsi="Times New Roman" w:cs="Times New Roman"/>
          <w:sz w:val="24"/>
          <w:szCs w:val="24"/>
          <w:lang w:val="en-US" w:eastAsia="es-ES"/>
        </w:rPr>
        <w:t xml:space="preserve"> supplemented with 5% heat-inactivated FBS, 1mM l-glutamine, 100 U/ml penicillin and 0.1 mg/ml stre</w:t>
      </w:r>
      <w:r>
        <w:rPr>
          <w:rFonts w:ascii="Times New Roman" w:hAnsi="Times New Roman" w:cs="Times New Roman"/>
          <w:sz w:val="24"/>
          <w:szCs w:val="24"/>
          <w:lang w:val="en-US" w:eastAsia="es-ES"/>
        </w:rPr>
        <w:t xml:space="preserve">ptomycin. </w:t>
      </w:r>
    </w:p>
    <w:p w14:paraId="61860986" w14:textId="77777777" w:rsidR="00985C49" w:rsidRPr="00915E5E" w:rsidRDefault="00985C49" w:rsidP="00985C49">
      <w:pPr>
        <w:numPr>
          <w:ilvl w:val="0"/>
          <w:numId w:val="1"/>
        </w:numPr>
        <w:suppressAutoHyphens/>
        <w:autoSpaceDE w:val="0"/>
        <w:spacing w:after="0" w:line="360" w:lineRule="auto"/>
        <w:ind w:left="567" w:right="-1"/>
        <w:jc w:val="both"/>
        <w:rPr>
          <w:rFonts w:ascii="Times New Roman" w:hAnsi="Times New Roman" w:cs="Times New Roman"/>
          <w:sz w:val="24"/>
          <w:szCs w:val="24"/>
          <w:lang w:val="en-US" w:eastAsia="es-ES"/>
        </w:rPr>
      </w:pPr>
      <w:r>
        <w:rPr>
          <w:rFonts w:ascii="Times New Roman" w:hAnsi="Times New Roman" w:cs="Times New Roman"/>
          <w:sz w:val="24"/>
          <w:szCs w:val="24"/>
          <w:lang w:val="en-US" w:eastAsia="es-ES"/>
        </w:rPr>
        <w:t>Trypsin-EDTA solution.</w:t>
      </w:r>
      <w:r w:rsidRPr="00915E5E">
        <w:rPr>
          <w:rFonts w:ascii="Times New Roman" w:hAnsi="Times New Roman" w:cs="Times New Roman"/>
          <w:sz w:val="24"/>
          <w:szCs w:val="24"/>
          <w:lang w:val="en-US" w:eastAsia="es-ES"/>
        </w:rPr>
        <w:t xml:space="preserve"> </w:t>
      </w:r>
    </w:p>
    <w:p w14:paraId="6E283936" w14:textId="40814762" w:rsidR="00985C49" w:rsidRDefault="00985C49" w:rsidP="00985C49">
      <w:pPr>
        <w:numPr>
          <w:ilvl w:val="0"/>
          <w:numId w:val="1"/>
        </w:numPr>
        <w:suppressAutoHyphens/>
        <w:autoSpaceDE w:val="0"/>
        <w:spacing w:after="0" w:line="360" w:lineRule="auto"/>
        <w:ind w:left="567" w:right="-1"/>
        <w:jc w:val="both"/>
        <w:rPr>
          <w:rFonts w:ascii="Times New Roman" w:hAnsi="Times New Roman" w:cs="Times New Roman"/>
          <w:sz w:val="24"/>
          <w:szCs w:val="24"/>
          <w:lang w:val="en-US" w:eastAsia="es-ES"/>
        </w:rPr>
      </w:pPr>
      <w:r>
        <w:rPr>
          <w:rFonts w:ascii="Times New Roman" w:hAnsi="Times New Roman" w:cs="Times New Roman"/>
          <w:sz w:val="24"/>
          <w:szCs w:val="24"/>
          <w:lang w:val="en-US" w:eastAsia="es-ES"/>
        </w:rPr>
        <w:t xml:space="preserve">cDNAs of </w:t>
      </w:r>
      <w:r w:rsidR="00A35C35">
        <w:rPr>
          <w:rFonts w:ascii="Times New Roman" w:hAnsi="Times New Roman" w:cs="Times New Roman"/>
          <w:sz w:val="24"/>
          <w:szCs w:val="24"/>
          <w:lang w:val="en-US" w:eastAsia="es-ES"/>
        </w:rPr>
        <w:t>PTP wild type and PTC mutations of interest</w:t>
      </w:r>
      <w:r>
        <w:rPr>
          <w:rFonts w:ascii="Times New Roman" w:hAnsi="Times New Roman" w:cs="Times New Roman"/>
          <w:sz w:val="24"/>
          <w:szCs w:val="24"/>
          <w:lang w:val="en-US" w:eastAsia="es-ES"/>
        </w:rPr>
        <w:t>, cloned into suitable mammalian expression vectors (</w:t>
      </w:r>
      <w:r w:rsidRPr="00A35C35">
        <w:rPr>
          <w:rFonts w:ascii="Times New Roman" w:hAnsi="Times New Roman" w:cs="Times New Roman"/>
          <w:i/>
          <w:sz w:val="24"/>
          <w:szCs w:val="24"/>
          <w:lang w:val="en-US" w:eastAsia="es-ES"/>
        </w:rPr>
        <w:t>see</w:t>
      </w:r>
      <w:r w:rsidRPr="00A90D7C">
        <w:rPr>
          <w:rFonts w:ascii="Times New Roman" w:hAnsi="Times New Roman" w:cs="Times New Roman"/>
          <w:sz w:val="24"/>
          <w:szCs w:val="24"/>
          <w:lang w:val="en-US" w:eastAsia="es-ES"/>
        </w:rPr>
        <w:t xml:space="preserve"> </w:t>
      </w:r>
      <w:r w:rsidRPr="00A35C35">
        <w:rPr>
          <w:rFonts w:ascii="Times New Roman" w:hAnsi="Times New Roman" w:cs="Times New Roman"/>
          <w:b/>
          <w:sz w:val="24"/>
          <w:szCs w:val="24"/>
          <w:lang w:val="en-US" w:eastAsia="es-ES"/>
        </w:rPr>
        <w:t>Note 2</w:t>
      </w:r>
      <w:r w:rsidRPr="00A90D7C">
        <w:rPr>
          <w:rFonts w:ascii="Times New Roman" w:hAnsi="Times New Roman" w:cs="Times New Roman"/>
          <w:sz w:val="24"/>
          <w:szCs w:val="24"/>
          <w:lang w:val="en-US" w:eastAsia="es-ES"/>
        </w:rPr>
        <w:t>).</w:t>
      </w:r>
    </w:p>
    <w:p w14:paraId="1827BD2A" w14:textId="6841FC03" w:rsidR="00985C49" w:rsidRPr="003D1DCD" w:rsidRDefault="00985C49" w:rsidP="00985C49">
      <w:pPr>
        <w:numPr>
          <w:ilvl w:val="0"/>
          <w:numId w:val="1"/>
        </w:numPr>
        <w:suppressAutoHyphens/>
        <w:autoSpaceDE w:val="0"/>
        <w:spacing w:after="0" w:line="360" w:lineRule="auto"/>
        <w:ind w:left="567" w:right="-1"/>
        <w:jc w:val="both"/>
        <w:rPr>
          <w:rFonts w:ascii="Times New Roman" w:hAnsi="Times New Roman" w:cs="Times New Roman"/>
          <w:b/>
          <w:sz w:val="24"/>
          <w:szCs w:val="24"/>
          <w:lang w:val="en-US"/>
        </w:rPr>
      </w:pPr>
      <w:r>
        <w:rPr>
          <w:rFonts w:ascii="Times New Roman" w:hAnsi="Times New Roman" w:cs="Times New Roman"/>
          <w:sz w:val="24"/>
          <w:szCs w:val="24"/>
          <w:lang w:val="en-US" w:eastAsia="es-ES"/>
        </w:rPr>
        <w:t>Transfection reagents (</w:t>
      </w:r>
      <w:r w:rsidRPr="00175BEA">
        <w:rPr>
          <w:rFonts w:ascii="Times New Roman" w:hAnsi="Times New Roman" w:cs="Times New Roman"/>
          <w:i/>
          <w:sz w:val="24"/>
          <w:szCs w:val="24"/>
          <w:lang w:val="en-US" w:eastAsia="es-ES"/>
        </w:rPr>
        <w:t>see</w:t>
      </w:r>
      <w:r w:rsidRPr="00A90D7C">
        <w:rPr>
          <w:rFonts w:ascii="Times New Roman" w:hAnsi="Times New Roman" w:cs="Times New Roman"/>
          <w:sz w:val="24"/>
          <w:szCs w:val="24"/>
          <w:lang w:val="en-US" w:eastAsia="es-ES"/>
        </w:rPr>
        <w:t xml:space="preserve"> </w:t>
      </w:r>
      <w:r w:rsidRPr="00175BEA">
        <w:rPr>
          <w:rFonts w:ascii="Times New Roman" w:hAnsi="Times New Roman" w:cs="Times New Roman"/>
          <w:b/>
          <w:sz w:val="24"/>
          <w:szCs w:val="24"/>
          <w:lang w:val="en-US" w:eastAsia="es-ES"/>
        </w:rPr>
        <w:t>Note 3</w:t>
      </w:r>
      <w:r w:rsidRPr="00A90D7C">
        <w:rPr>
          <w:rFonts w:ascii="Times New Roman" w:hAnsi="Times New Roman" w:cs="Times New Roman"/>
          <w:sz w:val="24"/>
          <w:szCs w:val="24"/>
          <w:lang w:val="en-US" w:eastAsia="es-ES"/>
        </w:rPr>
        <w:t>).</w:t>
      </w:r>
    </w:p>
    <w:p w14:paraId="466DE9B6" w14:textId="16ED2BF6" w:rsidR="003D1DCD" w:rsidRPr="003D1DCD" w:rsidRDefault="003D1DCD" w:rsidP="00985C49">
      <w:pPr>
        <w:numPr>
          <w:ilvl w:val="0"/>
          <w:numId w:val="1"/>
        </w:numPr>
        <w:suppressAutoHyphens/>
        <w:autoSpaceDE w:val="0"/>
        <w:spacing w:after="0" w:line="360" w:lineRule="auto"/>
        <w:ind w:left="567" w:right="-1"/>
        <w:jc w:val="both"/>
        <w:rPr>
          <w:rFonts w:ascii="Times New Roman" w:hAnsi="Times New Roman" w:cs="Times New Roman"/>
          <w:sz w:val="24"/>
          <w:szCs w:val="24"/>
          <w:lang w:val="en-US"/>
        </w:rPr>
      </w:pPr>
      <w:r w:rsidRPr="003D1DCD">
        <w:rPr>
          <w:rFonts w:ascii="Times New Roman" w:hAnsi="Times New Roman" w:cs="Times New Roman"/>
          <w:sz w:val="24"/>
          <w:szCs w:val="24"/>
          <w:lang w:val="en-US"/>
        </w:rPr>
        <w:t>Translational readthrough inducer</w:t>
      </w:r>
      <w:r w:rsidR="00471A12">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Pr="003D1DCD">
        <w:rPr>
          <w:rFonts w:ascii="Times New Roman" w:hAnsi="Times New Roman" w:cs="Times New Roman"/>
          <w:i/>
          <w:sz w:val="24"/>
          <w:szCs w:val="24"/>
          <w:lang w:val="en-US"/>
        </w:rPr>
        <w:t>see</w:t>
      </w:r>
      <w:r>
        <w:rPr>
          <w:rFonts w:ascii="Times New Roman" w:hAnsi="Times New Roman" w:cs="Times New Roman"/>
          <w:sz w:val="24"/>
          <w:szCs w:val="24"/>
          <w:lang w:val="en-US"/>
        </w:rPr>
        <w:t xml:space="preserve"> </w:t>
      </w:r>
      <w:r w:rsidRPr="003D1DCD">
        <w:rPr>
          <w:rFonts w:ascii="Times New Roman" w:hAnsi="Times New Roman" w:cs="Times New Roman"/>
          <w:b/>
          <w:sz w:val="24"/>
          <w:szCs w:val="24"/>
          <w:lang w:val="en-US"/>
        </w:rPr>
        <w:t>Note 4</w:t>
      </w:r>
      <w:r>
        <w:rPr>
          <w:rFonts w:ascii="Times New Roman" w:hAnsi="Times New Roman" w:cs="Times New Roman"/>
          <w:sz w:val="24"/>
          <w:szCs w:val="24"/>
          <w:lang w:val="en-US"/>
        </w:rPr>
        <w:t>)</w:t>
      </w:r>
    </w:p>
    <w:p w14:paraId="6F1FDAB5" w14:textId="4CD23841" w:rsidR="00985C49" w:rsidRDefault="00175BEA" w:rsidP="003D1DCD">
      <w:pPr>
        <w:numPr>
          <w:ilvl w:val="0"/>
          <w:numId w:val="1"/>
        </w:numPr>
        <w:suppressAutoHyphens/>
        <w:autoSpaceDE w:val="0"/>
        <w:spacing w:after="0" w:line="360" w:lineRule="auto"/>
        <w:ind w:left="567" w:right="-1"/>
        <w:jc w:val="both"/>
        <w:rPr>
          <w:rFonts w:ascii="Times New Roman" w:hAnsi="Times New Roman" w:cs="Times New Roman"/>
          <w:b/>
          <w:sz w:val="24"/>
          <w:szCs w:val="24"/>
          <w:lang w:val="en-US"/>
        </w:rPr>
      </w:pPr>
      <w:r>
        <w:rPr>
          <w:rFonts w:ascii="Times New Roman" w:hAnsi="Times New Roman" w:cs="Times New Roman"/>
          <w:sz w:val="24"/>
          <w:szCs w:val="24"/>
          <w:lang w:val="en-US" w:eastAsia="es-ES"/>
        </w:rPr>
        <w:lastRenderedPageBreak/>
        <w:t xml:space="preserve">Lysis buffer: </w:t>
      </w:r>
      <w:r w:rsidRPr="00175BEA">
        <w:rPr>
          <w:rFonts w:ascii="Times New Roman" w:hAnsi="Times New Roman" w:cs="Times New Roman"/>
          <w:i/>
          <w:sz w:val="24"/>
          <w:szCs w:val="24"/>
          <w:lang w:val="en-US" w:eastAsia="es-ES"/>
        </w:rPr>
        <w:t>Mammalian Protein Extraction Reagent</w:t>
      </w:r>
      <w:r w:rsidRPr="00175BEA">
        <w:rPr>
          <w:rFonts w:ascii="Times New Roman" w:hAnsi="Times New Roman" w:cs="Times New Roman"/>
          <w:sz w:val="24"/>
          <w:szCs w:val="24"/>
          <w:lang w:val="en-US" w:eastAsia="es-ES"/>
        </w:rPr>
        <w:t xml:space="preserve"> (M-PER, </w:t>
      </w:r>
      <w:proofErr w:type="spellStart"/>
      <w:r w:rsidRPr="00175BEA">
        <w:rPr>
          <w:rFonts w:ascii="Times New Roman" w:hAnsi="Times New Roman" w:cs="Times New Roman"/>
          <w:sz w:val="24"/>
          <w:szCs w:val="24"/>
          <w:lang w:val="en-US" w:eastAsia="es-ES"/>
        </w:rPr>
        <w:t>Thermo</w:t>
      </w:r>
      <w:proofErr w:type="spellEnd"/>
      <w:r w:rsidRPr="00175BEA">
        <w:rPr>
          <w:rFonts w:ascii="Times New Roman" w:hAnsi="Times New Roman" w:cs="Times New Roman"/>
          <w:sz w:val="24"/>
          <w:szCs w:val="24"/>
          <w:lang w:val="en-US" w:eastAsia="es-ES"/>
        </w:rPr>
        <w:t xml:space="preserve"> Fisher Scientific) supplemented with protease and phosphatase inhibitors </w:t>
      </w:r>
      <w:r>
        <w:rPr>
          <w:rFonts w:ascii="Times New Roman" w:hAnsi="Times New Roman" w:cs="Times New Roman"/>
          <w:sz w:val="24"/>
          <w:szCs w:val="24"/>
          <w:lang w:val="en-US" w:eastAsia="es-ES"/>
        </w:rPr>
        <w:t>(</w:t>
      </w:r>
      <w:proofErr w:type="spellStart"/>
      <w:r w:rsidRPr="00175BEA">
        <w:rPr>
          <w:rFonts w:ascii="Times New Roman" w:hAnsi="Times New Roman" w:cs="Times New Roman"/>
          <w:i/>
          <w:sz w:val="24"/>
          <w:szCs w:val="24"/>
          <w:lang w:val="en-US" w:eastAsia="es-ES"/>
        </w:rPr>
        <w:t>cOmplete</w:t>
      </w:r>
      <w:proofErr w:type="spellEnd"/>
      <w:r w:rsidRPr="00175BEA">
        <w:rPr>
          <w:rFonts w:ascii="Times New Roman" w:hAnsi="Times New Roman" w:cs="Times New Roman"/>
          <w:i/>
          <w:sz w:val="24"/>
          <w:szCs w:val="24"/>
          <w:lang w:val="en-US" w:eastAsia="es-ES"/>
        </w:rPr>
        <w:t xml:space="preserve"> EDTA-free </w:t>
      </w:r>
      <w:r w:rsidRPr="00175BEA">
        <w:rPr>
          <w:rFonts w:ascii="Times New Roman" w:hAnsi="Times New Roman" w:cs="Times New Roman"/>
          <w:sz w:val="24"/>
          <w:szCs w:val="24"/>
          <w:lang w:val="en-US" w:eastAsia="es-ES"/>
        </w:rPr>
        <w:t xml:space="preserve">and </w:t>
      </w:r>
      <w:proofErr w:type="spellStart"/>
      <w:r w:rsidRPr="00175BEA">
        <w:rPr>
          <w:rFonts w:ascii="Times New Roman" w:hAnsi="Times New Roman" w:cs="Times New Roman"/>
          <w:i/>
          <w:sz w:val="24"/>
          <w:szCs w:val="24"/>
          <w:lang w:val="en-US" w:eastAsia="es-ES"/>
        </w:rPr>
        <w:t>PhosSTOP</w:t>
      </w:r>
      <w:proofErr w:type="spellEnd"/>
      <w:r w:rsidRPr="00175BEA">
        <w:rPr>
          <w:rFonts w:ascii="Times New Roman" w:hAnsi="Times New Roman" w:cs="Times New Roman"/>
          <w:sz w:val="24"/>
          <w:szCs w:val="24"/>
          <w:lang w:val="en-US" w:eastAsia="es-ES"/>
        </w:rPr>
        <w:t xml:space="preserve"> </w:t>
      </w:r>
      <w:r>
        <w:rPr>
          <w:rFonts w:ascii="Times New Roman" w:hAnsi="Times New Roman" w:cs="Times New Roman"/>
          <w:sz w:val="24"/>
          <w:szCs w:val="24"/>
          <w:lang w:val="en-US" w:eastAsia="es-ES"/>
        </w:rPr>
        <w:t>[</w:t>
      </w:r>
      <w:r w:rsidRPr="00175BEA">
        <w:rPr>
          <w:rFonts w:ascii="Times New Roman" w:hAnsi="Times New Roman" w:cs="Times New Roman"/>
          <w:sz w:val="24"/>
          <w:szCs w:val="24"/>
          <w:lang w:val="en-US" w:eastAsia="es-ES"/>
        </w:rPr>
        <w:t>Roche, Switzerland</w:t>
      </w:r>
      <w:r>
        <w:rPr>
          <w:rFonts w:ascii="Times New Roman" w:hAnsi="Times New Roman" w:cs="Times New Roman"/>
          <w:sz w:val="24"/>
          <w:szCs w:val="24"/>
          <w:lang w:val="en-US" w:eastAsia="es-ES"/>
        </w:rPr>
        <w:t>]</w:t>
      </w:r>
      <w:r w:rsidRPr="00175BEA">
        <w:rPr>
          <w:rFonts w:ascii="Times New Roman" w:hAnsi="Times New Roman" w:cs="Times New Roman"/>
          <w:sz w:val="24"/>
          <w:szCs w:val="24"/>
          <w:lang w:val="en-US" w:eastAsia="es-ES"/>
        </w:rPr>
        <w:t>, respectively.</w:t>
      </w:r>
    </w:p>
    <w:p w14:paraId="34164E49" w14:textId="768D0BC0" w:rsidR="00985C49" w:rsidRDefault="008B260B" w:rsidP="008B260B">
      <w:pPr>
        <w:numPr>
          <w:ilvl w:val="0"/>
          <w:numId w:val="1"/>
        </w:numPr>
        <w:suppressAutoHyphens/>
        <w:autoSpaceDE w:val="0"/>
        <w:spacing w:after="0" w:line="360" w:lineRule="auto"/>
        <w:ind w:right="-1"/>
        <w:jc w:val="both"/>
        <w:rPr>
          <w:rFonts w:ascii="Times New Roman" w:hAnsi="Times New Roman" w:cs="Times New Roman"/>
          <w:b/>
          <w:sz w:val="24"/>
          <w:szCs w:val="24"/>
          <w:lang w:val="en-US"/>
        </w:rPr>
      </w:pPr>
      <w:r>
        <w:rPr>
          <w:rFonts w:ascii="Times New Roman" w:hAnsi="Times New Roman" w:cs="Times New Roman"/>
          <w:sz w:val="24"/>
          <w:szCs w:val="24"/>
          <w:lang w:val="en-US" w:eastAsia="es-ES"/>
        </w:rPr>
        <w:t xml:space="preserve">Sample buffer: </w:t>
      </w:r>
      <w:proofErr w:type="spellStart"/>
      <w:r w:rsidRPr="008B260B">
        <w:rPr>
          <w:rFonts w:ascii="Times New Roman" w:hAnsi="Times New Roman" w:cs="Times New Roman"/>
          <w:i/>
          <w:sz w:val="24"/>
          <w:szCs w:val="24"/>
          <w:lang w:val="en-US" w:eastAsia="es-ES"/>
        </w:rPr>
        <w:t>NuPAGE</w:t>
      </w:r>
      <w:proofErr w:type="spellEnd"/>
      <w:r w:rsidRPr="008B260B">
        <w:rPr>
          <w:rFonts w:ascii="Times New Roman" w:hAnsi="Times New Roman" w:cs="Times New Roman"/>
          <w:i/>
          <w:sz w:val="24"/>
          <w:szCs w:val="24"/>
          <w:lang w:val="en-US" w:eastAsia="es-ES"/>
        </w:rPr>
        <w:t>™ LDS (4X)</w:t>
      </w:r>
      <w:r>
        <w:rPr>
          <w:rFonts w:ascii="Times New Roman" w:hAnsi="Times New Roman" w:cs="Times New Roman"/>
          <w:sz w:val="24"/>
          <w:szCs w:val="24"/>
          <w:lang w:val="en-US" w:eastAsia="es-ES"/>
        </w:rPr>
        <w:t xml:space="preserve"> (</w:t>
      </w:r>
      <w:proofErr w:type="spellStart"/>
      <w:r w:rsidRPr="00175BEA">
        <w:rPr>
          <w:rFonts w:ascii="Times New Roman" w:hAnsi="Times New Roman" w:cs="Times New Roman"/>
          <w:sz w:val="24"/>
          <w:szCs w:val="24"/>
          <w:lang w:val="en-US" w:eastAsia="es-ES"/>
        </w:rPr>
        <w:t>Thermo</w:t>
      </w:r>
      <w:proofErr w:type="spellEnd"/>
      <w:r w:rsidRPr="00175BEA">
        <w:rPr>
          <w:rFonts w:ascii="Times New Roman" w:hAnsi="Times New Roman" w:cs="Times New Roman"/>
          <w:sz w:val="24"/>
          <w:szCs w:val="24"/>
          <w:lang w:val="en-US" w:eastAsia="es-ES"/>
        </w:rPr>
        <w:t xml:space="preserve"> Fisher Scientific)</w:t>
      </w:r>
      <w:r w:rsidR="00CF4DD0">
        <w:rPr>
          <w:rFonts w:ascii="Times New Roman" w:hAnsi="Times New Roman" w:cs="Times New Roman"/>
          <w:sz w:val="24"/>
          <w:szCs w:val="24"/>
          <w:lang w:val="en-US" w:eastAsia="es-ES"/>
        </w:rPr>
        <w:t>, containing 5% 2-mercaptoethanol</w:t>
      </w:r>
      <w:r w:rsidR="00757C2F">
        <w:rPr>
          <w:rFonts w:ascii="Times New Roman" w:hAnsi="Times New Roman" w:cs="Times New Roman"/>
          <w:sz w:val="24"/>
          <w:szCs w:val="24"/>
          <w:lang w:val="en-US" w:eastAsia="es-ES"/>
        </w:rPr>
        <w:t>.</w:t>
      </w:r>
    </w:p>
    <w:p w14:paraId="38C69E24" w14:textId="63E91F14" w:rsidR="003D1DCD" w:rsidRPr="003D1DCD" w:rsidRDefault="00985C49" w:rsidP="003D1DCD">
      <w:pPr>
        <w:numPr>
          <w:ilvl w:val="0"/>
          <w:numId w:val="1"/>
        </w:numPr>
        <w:suppressAutoHyphens/>
        <w:autoSpaceDE w:val="0"/>
        <w:spacing w:after="0" w:line="360" w:lineRule="auto"/>
        <w:ind w:left="567" w:right="-1"/>
        <w:jc w:val="both"/>
        <w:rPr>
          <w:rFonts w:ascii="Times New Roman" w:hAnsi="Times New Roman" w:cs="Times New Roman"/>
          <w:b/>
          <w:sz w:val="24"/>
          <w:szCs w:val="24"/>
          <w:lang w:val="en-US"/>
        </w:rPr>
      </w:pPr>
      <w:r w:rsidRPr="0009515B">
        <w:rPr>
          <w:rFonts w:ascii="Times New Roman" w:hAnsi="Times New Roman" w:cs="Times New Roman"/>
          <w:sz w:val="24"/>
          <w:szCs w:val="24"/>
          <w:lang w:val="en-US" w:eastAsia="es-ES"/>
        </w:rPr>
        <w:t xml:space="preserve">Polyvinylidene fluoride </w:t>
      </w:r>
      <w:r w:rsidRPr="0009515B">
        <w:rPr>
          <w:rFonts w:ascii="Times New Roman" w:hAnsi="Times New Roman" w:cs="Times New Roman"/>
          <w:sz w:val="24"/>
          <w:szCs w:val="24"/>
          <w:lang w:eastAsia="es-ES"/>
        </w:rPr>
        <w:t>(</w:t>
      </w:r>
      <w:r w:rsidRPr="0009515B">
        <w:rPr>
          <w:rFonts w:ascii="Times New Roman" w:hAnsi="Times New Roman" w:cs="Times New Roman"/>
          <w:sz w:val="24"/>
          <w:szCs w:val="24"/>
          <w:lang w:val="en-US" w:eastAsia="es-ES"/>
        </w:rPr>
        <w:t>PVDF) protein transfer membranes.</w:t>
      </w:r>
    </w:p>
    <w:p w14:paraId="09334257" w14:textId="015A1F8E" w:rsidR="00985C49" w:rsidRPr="003D1DCD" w:rsidRDefault="00985C49" w:rsidP="003D1DCD">
      <w:pPr>
        <w:numPr>
          <w:ilvl w:val="0"/>
          <w:numId w:val="1"/>
        </w:numPr>
        <w:tabs>
          <w:tab w:val="clear" w:pos="-785"/>
          <w:tab w:val="num" w:pos="-644"/>
        </w:tabs>
        <w:suppressAutoHyphens/>
        <w:autoSpaceDE w:val="0"/>
        <w:spacing w:after="0" w:line="360" w:lineRule="auto"/>
        <w:ind w:left="567" w:right="-1"/>
        <w:jc w:val="both"/>
        <w:rPr>
          <w:rFonts w:ascii="Times New Roman" w:hAnsi="Times New Roman" w:cs="Times New Roman"/>
          <w:b/>
          <w:sz w:val="24"/>
          <w:szCs w:val="24"/>
          <w:lang w:val="en-US"/>
        </w:rPr>
      </w:pPr>
      <w:r>
        <w:rPr>
          <w:rFonts w:ascii="Times New Roman" w:hAnsi="Times New Roman" w:cs="Times New Roman"/>
          <w:sz w:val="24"/>
          <w:szCs w:val="24"/>
          <w:lang w:val="en-US" w:eastAsia="es-ES"/>
        </w:rPr>
        <w:t xml:space="preserve">Transfer buffer: </w:t>
      </w:r>
      <w:r w:rsidRPr="0009515B">
        <w:rPr>
          <w:rFonts w:ascii="Times New Roman" w:hAnsi="Times New Roman" w:cs="Times New Roman"/>
          <w:sz w:val="24"/>
          <w:szCs w:val="24"/>
          <w:lang w:val="en-US" w:eastAsia="es-ES"/>
        </w:rPr>
        <w:t xml:space="preserve">48 </w:t>
      </w:r>
      <w:proofErr w:type="spellStart"/>
      <w:r w:rsidRPr="0009515B">
        <w:rPr>
          <w:rFonts w:ascii="Times New Roman" w:hAnsi="Times New Roman" w:cs="Times New Roman"/>
          <w:sz w:val="24"/>
          <w:szCs w:val="24"/>
          <w:lang w:val="en-US" w:eastAsia="es-ES"/>
        </w:rPr>
        <w:t>mM</w:t>
      </w:r>
      <w:proofErr w:type="spellEnd"/>
      <w:r w:rsidRPr="0009515B">
        <w:rPr>
          <w:rFonts w:ascii="Times New Roman" w:hAnsi="Times New Roman" w:cs="Times New Roman"/>
          <w:sz w:val="24"/>
          <w:szCs w:val="24"/>
          <w:lang w:val="en-US" w:eastAsia="es-ES"/>
        </w:rPr>
        <w:t xml:space="preserve"> Tris base, 39 </w:t>
      </w:r>
      <w:proofErr w:type="spellStart"/>
      <w:r w:rsidRPr="0009515B">
        <w:rPr>
          <w:rFonts w:ascii="Times New Roman" w:hAnsi="Times New Roman" w:cs="Times New Roman"/>
          <w:sz w:val="24"/>
          <w:szCs w:val="24"/>
          <w:lang w:val="en-US" w:eastAsia="es-ES"/>
        </w:rPr>
        <w:t>mM</w:t>
      </w:r>
      <w:proofErr w:type="spellEnd"/>
      <w:r w:rsidRPr="0009515B">
        <w:rPr>
          <w:rFonts w:ascii="Times New Roman" w:hAnsi="Times New Roman" w:cs="Times New Roman"/>
          <w:sz w:val="24"/>
          <w:szCs w:val="24"/>
          <w:lang w:val="en-US" w:eastAsia="es-ES"/>
        </w:rPr>
        <w:t xml:space="preserve"> glycine, 0.037% SDS, 20% methanol.</w:t>
      </w:r>
    </w:p>
    <w:p w14:paraId="0E84B73C" w14:textId="25B44948" w:rsidR="00985C49" w:rsidRPr="003D1DCD" w:rsidRDefault="00985C49" w:rsidP="003D1DCD">
      <w:pPr>
        <w:numPr>
          <w:ilvl w:val="0"/>
          <w:numId w:val="1"/>
        </w:numPr>
        <w:tabs>
          <w:tab w:val="clear" w:pos="-785"/>
          <w:tab w:val="num" w:pos="-644"/>
        </w:tabs>
        <w:suppressAutoHyphens/>
        <w:autoSpaceDE w:val="0"/>
        <w:spacing w:after="0" w:line="360" w:lineRule="auto"/>
        <w:ind w:left="567" w:right="-1"/>
        <w:jc w:val="both"/>
        <w:rPr>
          <w:rFonts w:ascii="Times New Roman" w:hAnsi="Times New Roman" w:cs="Times New Roman"/>
          <w:b/>
          <w:sz w:val="24"/>
          <w:szCs w:val="24"/>
          <w:lang w:val="en-US"/>
        </w:rPr>
      </w:pPr>
      <w:proofErr w:type="spellStart"/>
      <w:r w:rsidRPr="003D1DCD">
        <w:rPr>
          <w:rFonts w:ascii="Times New Roman" w:hAnsi="Times New Roman" w:cs="Times New Roman"/>
          <w:sz w:val="24"/>
          <w:szCs w:val="24"/>
          <w:lang w:val="en-US"/>
        </w:rPr>
        <w:t>Prestained</w:t>
      </w:r>
      <w:proofErr w:type="spellEnd"/>
      <w:r w:rsidRPr="003D1DCD">
        <w:rPr>
          <w:rFonts w:ascii="Times New Roman" w:hAnsi="Times New Roman" w:cs="Times New Roman"/>
          <w:sz w:val="24"/>
          <w:szCs w:val="24"/>
          <w:lang w:val="en-US"/>
        </w:rPr>
        <w:t xml:space="preserve"> molecular weight standard protein markers</w:t>
      </w:r>
      <w:r w:rsidRPr="003D1DCD">
        <w:rPr>
          <w:rFonts w:ascii="Times New Roman" w:hAnsi="Times New Roman" w:cs="Times New Roman"/>
          <w:sz w:val="24"/>
          <w:szCs w:val="24"/>
          <w:lang w:val="en-US" w:eastAsia="es-ES"/>
        </w:rPr>
        <w:t>.</w:t>
      </w:r>
    </w:p>
    <w:p w14:paraId="1476320C" w14:textId="564D5544" w:rsidR="00985C49" w:rsidRPr="003D1DCD" w:rsidRDefault="00985C49" w:rsidP="003D1DCD">
      <w:pPr>
        <w:numPr>
          <w:ilvl w:val="0"/>
          <w:numId w:val="1"/>
        </w:numPr>
        <w:tabs>
          <w:tab w:val="clear" w:pos="-785"/>
          <w:tab w:val="num" w:pos="-644"/>
        </w:tabs>
        <w:suppressAutoHyphens/>
        <w:autoSpaceDE w:val="0"/>
        <w:spacing w:after="0" w:line="360" w:lineRule="auto"/>
        <w:ind w:left="567" w:right="-1"/>
        <w:jc w:val="both"/>
        <w:rPr>
          <w:rFonts w:ascii="Times New Roman" w:hAnsi="Times New Roman" w:cs="Times New Roman"/>
          <w:b/>
          <w:sz w:val="24"/>
          <w:szCs w:val="24"/>
          <w:lang w:val="en-US"/>
        </w:rPr>
      </w:pPr>
      <w:r w:rsidRPr="003D1DCD">
        <w:rPr>
          <w:rFonts w:ascii="Times New Roman" w:hAnsi="Times New Roman" w:cs="Times New Roman"/>
          <w:sz w:val="24"/>
          <w:szCs w:val="24"/>
          <w:lang w:val="en-US" w:eastAsia="es-ES"/>
        </w:rPr>
        <w:t>Primary antibodies</w:t>
      </w:r>
      <w:r w:rsidR="007E18FD">
        <w:rPr>
          <w:rFonts w:ascii="Times New Roman" w:hAnsi="Times New Roman" w:cs="Times New Roman"/>
          <w:sz w:val="24"/>
          <w:szCs w:val="24"/>
          <w:lang w:val="en-US" w:eastAsia="es-ES"/>
        </w:rPr>
        <w:t xml:space="preserve"> </w:t>
      </w:r>
      <w:r w:rsidR="00471A12">
        <w:rPr>
          <w:rFonts w:ascii="Times New Roman" w:hAnsi="Times New Roman" w:cs="Times New Roman"/>
          <w:sz w:val="24"/>
          <w:szCs w:val="24"/>
          <w:lang w:val="en-US" w:eastAsia="es-ES"/>
        </w:rPr>
        <w:t xml:space="preserve">against </w:t>
      </w:r>
      <w:r w:rsidR="007E18FD">
        <w:rPr>
          <w:rFonts w:ascii="Times New Roman" w:hAnsi="Times New Roman" w:cs="Times New Roman"/>
          <w:sz w:val="24"/>
          <w:szCs w:val="24"/>
          <w:lang w:val="en-US" w:eastAsia="es-ES"/>
        </w:rPr>
        <w:t xml:space="preserve">the recombinant protein under study or </w:t>
      </w:r>
      <w:r w:rsidR="00471A12">
        <w:rPr>
          <w:rFonts w:ascii="Times New Roman" w:hAnsi="Times New Roman" w:cs="Times New Roman"/>
          <w:sz w:val="24"/>
          <w:szCs w:val="24"/>
          <w:lang w:val="en-US" w:eastAsia="es-ES"/>
        </w:rPr>
        <w:t xml:space="preserve">recognizing </w:t>
      </w:r>
      <w:r w:rsidR="007E18FD">
        <w:rPr>
          <w:rFonts w:ascii="Times New Roman" w:hAnsi="Times New Roman" w:cs="Times New Roman"/>
          <w:sz w:val="24"/>
          <w:szCs w:val="24"/>
          <w:lang w:val="en-US" w:eastAsia="es-ES"/>
        </w:rPr>
        <w:t xml:space="preserve">a suitable artificial tag, and primary antibodies </w:t>
      </w:r>
      <w:r w:rsidR="00471A12">
        <w:rPr>
          <w:rFonts w:ascii="Times New Roman" w:hAnsi="Times New Roman" w:cs="Times New Roman"/>
          <w:sz w:val="24"/>
          <w:szCs w:val="24"/>
          <w:lang w:val="en-US" w:eastAsia="es-ES"/>
        </w:rPr>
        <w:t>against an endogenous reference protein</w:t>
      </w:r>
      <w:r w:rsidRPr="003D1DCD">
        <w:rPr>
          <w:rFonts w:ascii="Times New Roman" w:hAnsi="Times New Roman" w:cs="Times New Roman"/>
          <w:sz w:val="24"/>
          <w:szCs w:val="24"/>
          <w:lang w:val="en-US" w:eastAsia="es-ES"/>
        </w:rPr>
        <w:t xml:space="preserve"> (</w:t>
      </w:r>
      <w:r w:rsidRPr="00471A12">
        <w:rPr>
          <w:rFonts w:ascii="Times New Roman" w:hAnsi="Times New Roman" w:cs="Times New Roman"/>
          <w:i/>
          <w:sz w:val="24"/>
          <w:szCs w:val="24"/>
          <w:lang w:val="en-US" w:eastAsia="es-ES"/>
        </w:rPr>
        <w:t>see</w:t>
      </w:r>
      <w:r w:rsidRPr="003D1DCD">
        <w:rPr>
          <w:rFonts w:ascii="Times New Roman" w:hAnsi="Times New Roman" w:cs="Times New Roman"/>
          <w:sz w:val="24"/>
          <w:szCs w:val="24"/>
          <w:lang w:val="en-US" w:eastAsia="es-ES"/>
        </w:rPr>
        <w:t xml:space="preserve"> </w:t>
      </w:r>
      <w:r w:rsidRPr="00471A12">
        <w:rPr>
          <w:rFonts w:ascii="Times New Roman" w:hAnsi="Times New Roman" w:cs="Times New Roman"/>
          <w:b/>
          <w:sz w:val="24"/>
          <w:szCs w:val="24"/>
          <w:lang w:val="en-US" w:eastAsia="es-ES"/>
        </w:rPr>
        <w:t xml:space="preserve">Note </w:t>
      </w:r>
      <w:r w:rsidR="00AB7B5D">
        <w:rPr>
          <w:rFonts w:ascii="Times New Roman" w:hAnsi="Times New Roman" w:cs="Times New Roman"/>
          <w:b/>
          <w:sz w:val="24"/>
          <w:szCs w:val="24"/>
          <w:lang w:val="en-US" w:eastAsia="es-ES"/>
        </w:rPr>
        <w:t>5</w:t>
      </w:r>
      <w:r w:rsidRPr="003D1DCD">
        <w:rPr>
          <w:rFonts w:ascii="Times New Roman" w:hAnsi="Times New Roman" w:cs="Times New Roman"/>
          <w:sz w:val="24"/>
          <w:szCs w:val="24"/>
          <w:lang w:val="en-US" w:eastAsia="es-ES"/>
        </w:rPr>
        <w:t>).</w:t>
      </w:r>
    </w:p>
    <w:p w14:paraId="138A6C66" w14:textId="36B67F46" w:rsidR="00A91DA0" w:rsidRPr="00A91DA0" w:rsidRDefault="00A91DA0" w:rsidP="00A91DA0">
      <w:pPr>
        <w:numPr>
          <w:ilvl w:val="0"/>
          <w:numId w:val="1"/>
        </w:numPr>
        <w:suppressAutoHyphens/>
        <w:autoSpaceDE w:val="0"/>
        <w:spacing w:after="0" w:line="360" w:lineRule="auto"/>
        <w:ind w:right="-1"/>
        <w:jc w:val="both"/>
        <w:rPr>
          <w:rFonts w:ascii="Times New Roman" w:hAnsi="Times New Roman" w:cs="Times New Roman"/>
          <w:b/>
          <w:sz w:val="24"/>
          <w:szCs w:val="24"/>
          <w:lang w:val="en-US"/>
        </w:rPr>
      </w:pPr>
      <w:r w:rsidRPr="00A91DA0">
        <w:rPr>
          <w:rFonts w:ascii="Times New Roman" w:hAnsi="Times New Roman" w:cs="Times New Roman"/>
          <w:sz w:val="24"/>
          <w:szCs w:val="24"/>
          <w:lang w:val="en-US" w:eastAsia="es-ES"/>
        </w:rPr>
        <w:t>Fluorochrome-conjugated secondary antibody diluted</w:t>
      </w:r>
      <w:r w:rsidR="00A74C9D">
        <w:rPr>
          <w:rFonts w:ascii="Times New Roman" w:hAnsi="Times New Roman" w:cs="Times New Roman"/>
          <w:sz w:val="24"/>
          <w:szCs w:val="24"/>
          <w:lang w:val="en-US" w:eastAsia="es-ES"/>
        </w:rPr>
        <w:t>, compatible with the detection system used (</w:t>
      </w:r>
      <w:r w:rsidR="00A74C9D" w:rsidRPr="00A74C9D">
        <w:rPr>
          <w:rFonts w:ascii="Times New Roman" w:hAnsi="Times New Roman" w:cs="Times New Roman"/>
          <w:i/>
          <w:sz w:val="24"/>
          <w:szCs w:val="24"/>
          <w:lang w:val="en-US" w:eastAsia="es-ES"/>
        </w:rPr>
        <w:t>see</w:t>
      </w:r>
      <w:r w:rsidR="00A74C9D">
        <w:rPr>
          <w:rFonts w:ascii="Times New Roman" w:hAnsi="Times New Roman" w:cs="Times New Roman"/>
          <w:sz w:val="24"/>
          <w:szCs w:val="24"/>
          <w:lang w:val="en-US" w:eastAsia="es-ES"/>
        </w:rPr>
        <w:t xml:space="preserve"> </w:t>
      </w:r>
      <w:r w:rsidR="00A74C9D" w:rsidRPr="00A74C9D">
        <w:rPr>
          <w:rFonts w:ascii="Times New Roman" w:hAnsi="Times New Roman" w:cs="Times New Roman"/>
          <w:b/>
          <w:sz w:val="24"/>
          <w:szCs w:val="24"/>
          <w:lang w:val="en-US" w:eastAsia="es-ES"/>
        </w:rPr>
        <w:t>Note 6</w:t>
      </w:r>
      <w:r w:rsidR="00A74C9D">
        <w:rPr>
          <w:rFonts w:ascii="Times New Roman" w:hAnsi="Times New Roman" w:cs="Times New Roman"/>
          <w:sz w:val="24"/>
          <w:szCs w:val="24"/>
          <w:lang w:val="en-US" w:eastAsia="es-ES"/>
        </w:rPr>
        <w:t>).</w:t>
      </w:r>
    </w:p>
    <w:p w14:paraId="6CBDDCBC" w14:textId="1602E734" w:rsidR="00A91DA0" w:rsidRPr="00A91DA0" w:rsidRDefault="00A91DA0" w:rsidP="00A91DA0">
      <w:pPr>
        <w:numPr>
          <w:ilvl w:val="0"/>
          <w:numId w:val="1"/>
        </w:numPr>
        <w:suppressAutoHyphens/>
        <w:autoSpaceDE w:val="0"/>
        <w:spacing w:after="0" w:line="360" w:lineRule="auto"/>
        <w:ind w:right="-1"/>
        <w:jc w:val="both"/>
        <w:rPr>
          <w:rFonts w:ascii="Times New Roman" w:hAnsi="Times New Roman" w:cs="Times New Roman"/>
          <w:b/>
          <w:sz w:val="24"/>
          <w:szCs w:val="24"/>
          <w:lang w:val="en-US"/>
        </w:rPr>
      </w:pPr>
      <w:r>
        <w:rPr>
          <w:rFonts w:ascii="Times New Roman" w:hAnsi="Times New Roman" w:cs="Times New Roman"/>
          <w:sz w:val="24"/>
          <w:szCs w:val="24"/>
          <w:lang w:val="en-US"/>
        </w:rPr>
        <w:t>Immunoblot b</w:t>
      </w:r>
      <w:r w:rsidRPr="00A91DA0">
        <w:rPr>
          <w:rFonts w:ascii="Times New Roman" w:hAnsi="Times New Roman" w:cs="Times New Roman"/>
          <w:sz w:val="24"/>
          <w:szCs w:val="24"/>
          <w:lang w:val="en-US"/>
        </w:rPr>
        <w:t>locking buffer: OBB buffer (</w:t>
      </w:r>
      <w:r w:rsidRPr="00A91DA0">
        <w:rPr>
          <w:rFonts w:ascii="Times New Roman" w:hAnsi="Times New Roman" w:cs="Times New Roman"/>
          <w:i/>
          <w:sz w:val="24"/>
          <w:szCs w:val="24"/>
          <w:lang w:val="en-US"/>
        </w:rPr>
        <w:t>Od</w:t>
      </w:r>
      <w:r w:rsidR="00757C2F">
        <w:rPr>
          <w:rFonts w:ascii="Times New Roman" w:hAnsi="Times New Roman" w:cs="Times New Roman"/>
          <w:i/>
          <w:sz w:val="24"/>
          <w:szCs w:val="24"/>
          <w:lang w:val="en-US"/>
        </w:rPr>
        <w:t>y</w:t>
      </w:r>
      <w:r w:rsidRPr="00A91DA0">
        <w:rPr>
          <w:rFonts w:ascii="Times New Roman" w:hAnsi="Times New Roman" w:cs="Times New Roman"/>
          <w:i/>
          <w:sz w:val="24"/>
          <w:szCs w:val="24"/>
          <w:lang w:val="en-US"/>
        </w:rPr>
        <w:t>ssey Blocking Buffer</w:t>
      </w:r>
      <w:r w:rsidRPr="00A91DA0">
        <w:rPr>
          <w:rFonts w:ascii="Times New Roman" w:hAnsi="Times New Roman" w:cs="Times New Roman"/>
          <w:sz w:val="24"/>
          <w:szCs w:val="24"/>
          <w:lang w:val="en-US"/>
        </w:rPr>
        <w:t>, LI-COR</w:t>
      </w:r>
      <w:r w:rsidR="00A74C9D">
        <w:rPr>
          <w:rFonts w:ascii="Times New Roman" w:hAnsi="Times New Roman" w:cs="Times New Roman"/>
          <w:sz w:val="24"/>
          <w:szCs w:val="24"/>
          <w:lang w:val="en-US"/>
        </w:rPr>
        <w:t xml:space="preserve"> Biosciences</w:t>
      </w:r>
      <w:r w:rsidRPr="00A91DA0">
        <w:rPr>
          <w:rFonts w:ascii="Times New Roman" w:hAnsi="Times New Roman" w:cs="Times New Roman"/>
          <w:sz w:val="24"/>
          <w:szCs w:val="24"/>
          <w:lang w:val="en-US"/>
        </w:rPr>
        <w:t>) diluted 1:1 in PBS</w:t>
      </w:r>
      <w:r>
        <w:rPr>
          <w:rFonts w:ascii="Times New Roman" w:hAnsi="Times New Roman" w:cs="Times New Roman"/>
          <w:sz w:val="24"/>
          <w:szCs w:val="24"/>
          <w:lang w:val="en-US"/>
        </w:rPr>
        <w:t>.</w:t>
      </w:r>
    </w:p>
    <w:p w14:paraId="36B4D76B" w14:textId="5F346882" w:rsidR="00985C49" w:rsidRDefault="00985C49" w:rsidP="00A91DA0">
      <w:pPr>
        <w:numPr>
          <w:ilvl w:val="0"/>
          <w:numId w:val="1"/>
        </w:numPr>
        <w:suppressAutoHyphens/>
        <w:autoSpaceDE w:val="0"/>
        <w:spacing w:after="0" w:line="360" w:lineRule="auto"/>
        <w:ind w:right="-1"/>
        <w:jc w:val="both"/>
        <w:rPr>
          <w:rFonts w:ascii="Times New Roman" w:hAnsi="Times New Roman" w:cs="Times New Roman"/>
          <w:b/>
          <w:sz w:val="24"/>
          <w:szCs w:val="24"/>
          <w:lang w:val="en-US"/>
        </w:rPr>
      </w:pPr>
      <w:r w:rsidRPr="00346F01">
        <w:rPr>
          <w:rFonts w:ascii="Times New Roman" w:hAnsi="Times New Roman" w:cs="Times New Roman"/>
          <w:sz w:val="24"/>
          <w:szCs w:val="24"/>
          <w:lang w:val="en-US" w:eastAsia="es-ES"/>
        </w:rPr>
        <w:t>I</w:t>
      </w:r>
      <w:r w:rsidR="00A91DA0">
        <w:rPr>
          <w:rFonts w:ascii="Times New Roman" w:hAnsi="Times New Roman" w:cs="Times New Roman"/>
          <w:sz w:val="24"/>
          <w:szCs w:val="24"/>
          <w:lang w:val="en-US" w:eastAsia="es-ES"/>
        </w:rPr>
        <w:t>mmunoblot i</w:t>
      </w:r>
      <w:r w:rsidRPr="00346F01">
        <w:rPr>
          <w:rFonts w:ascii="Times New Roman" w:hAnsi="Times New Roman" w:cs="Times New Roman"/>
          <w:sz w:val="24"/>
          <w:szCs w:val="24"/>
          <w:lang w:val="en-US" w:eastAsia="es-ES"/>
        </w:rPr>
        <w:t xml:space="preserve">ncubation </w:t>
      </w:r>
      <w:r w:rsidR="00A91DA0">
        <w:rPr>
          <w:rFonts w:ascii="Times New Roman" w:hAnsi="Times New Roman" w:cs="Times New Roman"/>
          <w:sz w:val="24"/>
          <w:szCs w:val="24"/>
          <w:lang w:val="en-US" w:eastAsia="es-ES"/>
        </w:rPr>
        <w:t xml:space="preserve">and washing </w:t>
      </w:r>
      <w:r w:rsidRPr="00346F01">
        <w:rPr>
          <w:rFonts w:ascii="Times New Roman" w:hAnsi="Times New Roman" w:cs="Times New Roman"/>
          <w:sz w:val="24"/>
          <w:szCs w:val="24"/>
          <w:lang w:val="en-US" w:eastAsia="es-ES"/>
        </w:rPr>
        <w:t>buffer</w:t>
      </w:r>
      <w:r w:rsidR="00A91DA0">
        <w:rPr>
          <w:rFonts w:ascii="Times New Roman" w:hAnsi="Times New Roman" w:cs="Times New Roman"/>
          <w:sz w:val="24"/>
          <w:szCs w:val="24"/>
          <w:lang w:val="en-US" w:eastAsia="es-ES"/>
        </w:rPr>
        <w:t xml:space="preserve">: </w:t>
      </w:r>
      <w:r>
        <w:rPr>
          <w:rFonts w:ascii="Times New Roman" w:hAnsi="Times New Roman" w:cs="Times New Roman"/>
          <w:sz w:val="24"/>
          <w:szCs w:val="24"/>
          <w:lang w:val="en-US" w:eastAsia="es-ES"/>
        </w:rPr>
        <w:t>NET-gelatin buffer</w:t>
      </w:r>
      <w:r w:rsidR="00A74C9D">
        <w:rPr>
          <w:rFonts w:ascii="Times New Roman" w:hAnsi="Times New Roman" w:cs="Times New Roman"/>
          <w:sz w:val="24"/>
          <w:szCs w:val="24"/>
          <w:lang w:val="en-US" w:eastAsia="es-ES"/>
        </w:rPr>
        <w:t>,</w:t>
      </w:r>
      <w:r>
        <w:rPr>
          <w:rFonts w:ascii="Times New Roman" w:hAnsi="Times New Roman" w:cs="Times New Roman"/>
          <w:sz w:val="24"/>
          <w:szCs w:val="24"/>
          <w:lang w:val="en-US" w:eastAsia="es-ES"/>
        </w:rPr>
        <w:t xml:space="preserve"> </w:t>
      </w:r>
      <w:r w:rsidRPr="00346F01">
        <w:rPr>
          <w:rFonts w:ascii="Times New Roman" w:hAnsi="Times New Roman" w:cs="Times New Roman"/>
          <w:sz w:val="24"/>
          <w:szCs w:val="24"/>
          <w:lang w:val="en-US" w:eastAsia="es-ES"/>
        </w:rPr>
        <w:t xml:space="preserve">50 </w:t>
      </w:r>
      <w:proofErr w:type="spellStart"/>
      <w:r w:rsidRPr="00346F01">
        <w:rPr>
          <w:rFonts w:ascii="Times New Roman" w:hAnsi="Times New Roman" w:cs="Times New Roman"/>
          <w:sz w:val="24"/>
          <w:szCs w:val="24"/>
          <w:lang w:val="en-US" w:eastAsia="es-ES"/>
        </w:rPr>
        <w:t>mM</w:t>
      </w:r>
      <w:proofErr w:type="spellEnd"/>
      <w:r w:rsidRPr="00346F01">
        <w:rPr>
          <w:rFonts w:ascii="Times New Roman" w:hAnsi="Times New Roman" w:cs="Times New Roman"/>
          <w:sz w:val="24"/>
          <w:szCs w:val="24"/>
          <w:lang w:val="en-US" w:eastAsia="es-ES"/>
        </w:rPr>
        <w:t xml:space="preserve"> Tris-</w:t>
      </w:r>
      <w:proofErr w:type="spellStart"/>
      <w:r w:rsidRPr="00346F01">
        <w:rPr>
          <w:rFonts w:ascii="Times New Roman" w:hAnsi="Times New Roman" w:cs="Times New Roman"/>
          <w:sz w:val="24"/>
          <w:szCs w:val="24"/>
          <w:lang w:val="en-US" w:eastAsia="es-ES"/>
        </w:rPr>
        <w:t>HCl</w:t>
      </w:r>
      <w:proofErr w:type="spellEnd"/>
      <w:r w:rsidRPr="00346F01">
        <w:rPr>
          <w:rFonts w:ascii="Times New Roman" w:hAnsi="Times New Roman" w:cs="Times New Roman"/>
          <w:sz w:val="24"/>
          <w:szCs w:val="24"/>
          <w:lang w:val="en-US" w:eastAsia="es-ES"/>
        </w:rPr>
        <w:t xml:space="preserve">, pH 7.5, 150 </w:t>
      </w:r>
      <w:proofErr w:type="spellStart"/>
      <w:r w:rsidRPr="00346F01">
        <w:rPr>
          <w:rFonts w:ascii="Times New Roman" w:hAnsi="Times New Roman" w:cs="Times New Roman"/>
          <w:sz w:val="24"/>
          <w:szCs w:val="24"/>
          <w:lang w:val="en-US" w:eastAsia="es-ES"/>
        </w:rPr>
        <w:t>mM</w:t>
      </w:r>
      <w:proofErr w:type="spellEnd"/>
      <w:r w:rsidRPr="00346F01">
        <w:rPr>
          <w:rFonts w:ascii="Times New Roman" w:hAnsi="Times New Roman" w:cs="Times New Roman"/>
          <w:sz w:val="24"/>
          <w:szCs w:val="24"/>
          <w:lang w:val="en-US" w:eastAsia="es-ES"/>
        </w:rPr>
        <w:t xml:space="preserve"> </w:t>
      </w:r>
      <w:proofErr w:type="spellStart"/>
      <w:r w:rsidRPr="00346F01">
        <w:rPr>
          <w:rFonts w:ascii="Times New Roman" w:hAnsi="Times New Roman" w:cs="Times New Roman"/>
          <w:sz w:val="24"/>
          <w:szCs w:val="24"/>
          <w:lang w:val="en-US" w:eastAsia="es-ES"/>
        </w:rPr>
        <w:t>NaCl</w:t>
      </w:r>
      <w:proofErr w:type="spellEnd"/>
      <w:r w:rsidRPr="00346F01">
        <w:rPr>
          <w:rFonts w:ascii="Times New Roman" w:hAnsi="Times New Roman" w:cs="Times New Roman"/>
          <w:sz w:val="24"/>
          <w:szCs w:val="24"/>
          <w:lang w:val="en-US" w:eastAsia="es-ES"/>
        </w:rPr>
        <w:t xml:space="preserve">, 5 </w:t>
      </w:r>
      <w:proofErr w:type="spellStart"/>
      <w:r w:rsidRPr="00346F01">
        <w:rPr>
          <w:rFonts w:ascii="Times New Roman" w:hAnsi="Times New Roman" w:cs="Times New Roman"/>
          <w:sz w:val="24"/>
          <w:szCs w:val="24"/>
          <w:lang w:val="en-US" w:eastAsia="es-ES"/>
        </w:rPr>
        <w:t>mM</w:t>
      </w:r>
      <w:proofErr w:type="spellEnd"/>
      <w:r w:rsidRPr="00346F01">
        <w:rPr>
          <w:rFonts w:ascii="Times New Roman" w:hAnsi="Times New Roman" w:cs="Times New Roman"/>
          <w:sz w:val="24"/>
          <w:szCs w:val="24"/>
          <w:lang w:val="en-US" w:eastAsia="es-ES"/>
        </w:rPr>
        <w:t xml:space="preserve"> EDTA, 0.05% Triton X-100, 0.25% gelatin.</w:t>
      </w:r>
    </w:p>
    <w:p w14:paraId="5975D39E" w14:textId="18442E17" w:rsidR="00985C49" w:rsidRPr="00985C49" w:rsidRDefault="00985C49" w:rsidP="00525AB8">
      <w:pPr>
        <w:pStyle w:val="NoSpacing"/>
        <w:spacing w:line="360" w:lineRule="auto"/>
        <w:jc w:val="both"/>
        <w:rPr>
          <w:rFonts w:ascii="Times New Roman" w:hAnsi="Times New Roman" w:cs="Times New Roman"/>
          <w:sz w:val="24"/>
          <w:szCs w:val="24"/>
          <w:lang w:val="en-US"/>
        </w:rPr>
      </w:pPr>
    </w:p>
    <w:p w14:paraId="0AA8EC18" w14:textId="77777777" w:rsidR="00985C49" w:rsidRDefault="00985C49" w:rsidP="00525AB8">
      <w:pPr>
        <w:pStyle w:val="NoSpacing"/>
        <w:spacing w:line="360" w:lineRule="auto"/>
        <w:jc w:val="both"/>
        <w:rPr>
          <w:rFonts w:ascii="Times New Roman" w:hAnsi="Times New Roman" w:cs="Times New Roman"/>
          <w:sz w:val="24"/>
          <w:szCs w:val="24"/>
        </w:rPr>
      </w:pPr>
    </w:p>
    <w:p w14:paraId="7A4F7379" w14:textId="0A1BABEA" w:rsidR="005F415C" w:rsidRPr="00BE167E" w:rsidRDefault="005F415C" w:rsidP="00525AB8">
      <w:pPr>
        <w:pStyle w:val="NoSpacing"/>
        <w:spacing w:line="360" w:lineRule="auto"/>
        <w:jc w:val="both"/>
        <w:rPr>
          <w:rFonts w:ascii="Times New Roman" w:hAnsi="Times New Roman" w:cs="Times New Roman"/>
          <w:b/>
          <w:sz w:val="24"/>
          <w:szCs w:val="24"/>
        </w:rPr>
      </w:pPr>
      <w:r w:rsidRPr="00BE167E">
        <w:rPr>
          <w:rFonts w:ascii="Times New Roman" w:hAnsi="Times New Roman" w:cs="Times New Roman"/>
          <w:b/>
          <w:sz w:val="24"/>
          <w:szCs w:val="24"/>
        </w:rPr>
        <w:t>3. Methods</w:t>
      </w:r>
    </w:p>
    <w:p w14:paraId="3F902B2C" w14:textId="77777777" w:rsidR="00BE167E" w:rsidRDefault="00BE167E" w:rsidP="00525AB8">
      <w:pPr>
        <w:pStyle w:val="NoSpacing"/>
        <w:spacing w:line="360" w:lineRule="auto"/>
        <w:jc w:val="both"/>
        <w:rPr>
          <w:rFonts w:ascii="Times New Roman" w:hAnsi="Times New Roman" w:cs="Times New Roman"/>
          <w:sz w:val="24"/>
          <w:szCs w:val="24"/>
        </w:rPr>
      </w:pPr>
    </w:p>
    <w:p w14:paraId="0A6C9D4C" w14:textId="387E1A85" w:rsidR="0015795F" w:rsidRDefault="0087597E" w:rsidP="00525AB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implementation</w:t>
      </w:r>
      <w:r w:rsidR="00487411">
        <w:rPr>
          <w:rFonts w:ascii="Times New Roman" w:hAnsi="Times New Roman" w:cs="Times New Roman"/>
          <w:sz w:val="24"/>
          <w:szCs w:val="24"/>
        </w:rPr>
        <w:t>/incorporation</w:t>
      </w:r>
      <w:r>
        <w:rPr>
          <w:rFonts w:ascii="Times New Roman" w:hAnsi="Times New Roman" w:cs="Times New Roman"/>
          <w:sz w:val="24"/>
          <w:szCs w:val="24"/>
        </w:rPr>
        <w:t xml:space="preserve"> of genetic studies as standard procedures for patient diagnosis is providing a wealth of information on the </w:t>
      </w:r>
      <w:del w:id="39" w:author="RP" w:date="2022-12-18T11:48:00Z">
        <w:r w:rsidDel="0056329F">
          <w:rPr>
            <w:rFonts w:ascii="Times New Roman" w:hAnsi="Times New Roman" w:cs="Times New Roman"/>
            <w:sz w:val="24"/>
            <w:szCs w:val="24"/>
          </w:rPr>
          <w:delText xml:space="preserve">potential </w:delText>
        </w:r>
      </w:del>
      <w:r>
        <w:rPr>
          <w:rFonts w:ascii="Times New Roman" w:hAnsi="Times New Roman" w:cs="Times New Roman"/>
          <w:sz w:val="24"/>
          <w:szCs w:val="24"/>
        </w:rPr>
        <w:t>molecular basis of human disease. Many genetic alterations associated to disease</w:t>
      </w:r>
      <w:r w:rsidR="0066299E">
        <w:rPr>
          <w:rFonts w:ascii="Times New Roman" w:hAnsi="Times New Roman" w:cs="Times New Roman"/>
          <w:sz w:val="24"/>
          <w:szCs w:val="24"/>
        </w:rPr>
        <w:t>,</w:t>
      </w:r>
      <w:r>
        <w:rPr>
          <w:rFonts w:ascii="Times New Roman" w:hAnsi="Times New Roman" w:cs="Times New Roman"/>
          <w:sz w:val="24"/>
          <w:szCs w:val="24"/>
        </w:rPr>
        <w:t xml:space="preserve"> </w:t>
      </w:r>
      <w:r w:rsidR="0066299E">
        <w:rPr>
          <w:rFonts w:ascii="Times New Roman" w:hAnsi="Times New Roman" w:cs="Times New Roman"/>
          <w:sz w:val="24"/>
          <w:szCs w:val="24"/>
        </w:rPr>
        <w:t xml:space="preserve">including alterations targeting the PTP gene family, </w:t>
      </w:r>
      <w:r>
        <w:rPr>
          <w:rFonts w:ascii="Times New Roman" w:hAnsi="Times New Roman" w:cs="Times New Roman"/>
          <w:sz w:val="24"/>
          <w:szCs w:val="24"/>
        </w:rPr>
        <w:t>consist of nonsense single-nucleotide substitutions generating premature termination codons (PTC) in the coding region of specific proteins</w:t>
      </w:r>
      <w:r w:rsidR="0066299E">
        <w:rPr>
          <w:rFonts w:ascii="Times New Roman" w:hAnsi="Times New Roman" w:cs="Times New Roman"/>
          <w:sz w:val="24"/>
          <w:szCs w:val="24"/>
        </w:rPr>
        <w:t xml:space="preserve">. This makes important </w:t>
      </w:r>
      <w:r>
        <w:rPr>
          <w:rFonts w:ascii="Times New Roman" w:hAnsi="Times New Roman" w:cs="Times New Roman"/>
          <w:sz w:val="24"/>
          <w:szCs w:val="24"/>
        </w:rPr>
        <w:t xml:space="preserve">the experimental analysis of these PTC to develop efficient precision therapies for the carrier patients. </w:t>
      </w:r>
      <w:r w:rsidR="00CE5CD2">
        <w:rPr>
          <w:rFonts w:ascii="Times New Roman" w:hAnsi="Times New Roman" w:cs="Times New Roman"/>
          <w:sz w:val="24"/>
          <w:szCs w:val="24"/>
        </w:rPr>
        <w:t xml:space="preserve">The </w:t>
      </w:r>
      <w:r w:rsidR="00CE5CD2" w:rsidRPr="00CE5CD2">
        <w:rPr>
          <w:rFonts w:ascii="Times New Roman" w:hAnsi="Times New Roman" w:cs="Times New Roman"/>
          <w:i/>
          <w:sz w:val="24"/>
          <w:szCs w:val="24"/>
        </w:rPr>
        <w:t>first method</w:t>
      </w:r>
      <w:r w:rsidR="00CE5CD2">
        <w:rPr>
          <w:rFonts w:ascii="Times New Roman" w:hAnsi="Times New Roman" w:cs="Times New Roman"/>
          <w:sz w:val="24"/>
          <w:szCs w:val="24"/>
        </w:rPr>
        <w:t xml:space="preserve"> (</w:t>
      </w:r>
      <w:r w:rsidR="00CE5CD2" w:rsidRPr="00CE5CD2">
        <w:rPr>
          <w:rFonts w:ascii="Times New Roman" w:hAnsi="Times New Roman" w:cs="Times New Roman"/>
          <w:i/>
          <w:sz w:val="24"/>
          <w:szCs w:val="24"/>
        </w:rPr>
        <w:t>see</w:t>
      </w:r>
      <w:r w:rsidR="00CE5CD2">
        <w:rPr>
          <w:rFonts w:ascii="Times New Roman" w:hAnsi="Times New Roman" w:cs="Times New Roman"/>
          <w:sz w:val="24"/>
          <w:szCs w:val="24"/>
        </w:rPr>
        <w:t xml:space="preserve"> subheading 3.1) that we present </w:t>
      </w:r>
      <w:r w:rsidR="00487411">
        <w:rPr>
          <w:rFonts w:ascii="Times New Roman" w:hAnsi="Times New Roman" w:cs="Times New Roman"/>
          <w:sz w:val="24"/>
          <w:szCs w:val="24"/>
        </w:rPr>
        <w:t xml:space="preserve">in this chapter </w:t>
      </w:r>
      <w:r w:rsidR="00CE5CD2">
        <w:rPr>
          <w:rFonts w:ascii="Times New Roman" w:hAnsi="Times New Roman" w:cs="Times New Roman"/>
          <w:sz w:val="24"/>
          <w:szCs w:val="24"/>
        </w:rPr>
        <w:t xml:space="preserve">consists on </w:t>
      </w:r>
      <w:r w:rsidR="00CE5CD2" w:rsidRPr="00CE5CD2">
        <w:rPr>
          <w:rFonts w:ascii="Times New Roman" w:hAnsi="Times New Roman" w:cs="Times New Roman"/>
          <w:i/>
          <w:sz w:val="24"/>
          <w:szCs w:val="24"/>
        </w:rPr>
        <w:t>in silico</w:t>
      </w:r>
      <w:r w:rsidR="00CE5CD2">
        <w:rPr>
          <w:rFonts w:ascii="Times New Roman" w:hAnsi="Times New Roman" w:cs="Times New Roman"/>
          <w:sz w:val="24"/>
          <w:szCs w:val="24"/>
        </w:rPr>
        <w:t xml:space="preserve"> methodology to visualize and analyse the qualitative and quantitative distribution of </w:t>
      </w:r>
      <w:r w:rsidR="00623EB3">
        <w:rPr>
          <w:rFonts w:ascii="Times New Roman" w:hAnsi="Times New Roman" w:cs="Times New Roman"/>
          <w:sz w:val="24"/>
          <w:szCs w:val="24"/>
        </w:rPr>
        <w:t xml:space="preserve">the collection of </w:t>
      </w:r>
      <w:r w:rsidR="00CE5CD2">
        <w:rPr>
          <w:rFonts w:ascii="Times New Roman" w:hAnsi="Times New Roman" w:cs="Times New Roman"/>
          <w:sz w:val="24"/>
          <w:szCs w:val="24"/>
        </w:rPr>
        <w:t xml:space="preserve">PTC </w:t>
      </w:r>
      <w:r w:rsidR="00623EB3">
        <w:rPr>
          <w:rFonts w:ascii="Times New Roman" w:hAnsi="Times New Roman" w:cs="Times New Roman"/>
          <w:sz w:val="24"/>
          <w:szCs w:val="24"/>
        </w:rPr>
        <w:t>(</w:t>
      </w:r>
      <w:proofErr w:type="spellStart"/>
      <w:r w:rsidR="00623EB3">
        <w:rPr>
          <w:rFonts w:ascii="Times New Roman" w:hAnsi="Times New Roman" w:cs="Times New Roman"/>
          <w:sz w:val="24"/>
          <w:szCs w:val="24"/>
        </w:rPr>
        <w:t>PTCome</w:t>
      </w:r>
      <w:proofErr w:type="spellEnd"/>
      <w:r w:rsidR="00623EB3">
        <w:rPr>
          <w:rFonts w:ascii="Times New Roman" w:hAnsi="Times New Roman" w:cs="Times New Roman"/>
          <w:sz w:val="24"/>
          <w:szCs w:val="24"/>
        </w:rPr>
        <w:t xml:space="preserve">) </w:t>
      </w:r>
      <w:r w:rsidR="00CE5CD2">
        <w:rPr>
          <w:rFonts w:ascii="Times New Roman" w:hAnsi="Times New Roman" w:cs="Times New Roman"/>
          <w:sz w:val="24"/>
          <w:szCs w:val="24"/>
        </w:rPr>
        <w:t>found on genes of interest</w:t>
      </w:r>
      <w:del w:id="40" w:author="RP" w:date="2022-12-18T11:48:00Z">
        <w:r w:rsidR="00CE5CD2" w:rsidDel="0056329F">
          <w:rPr>
            <w:rFonts w:ascii="Times New Roman" w:hAnsi="Times New Roman" w:cs="Times New Roman"/>
            <w:sz w:val="24"/>
            <w:szCs w:val="24"/>
          </w:rPr>
          <w:delText xml:space="preserve"> (PTEN and Laforin dual-specificity phosphatase are used as examples)</w:delText>
        </w:r>
      </w:del>
      <w:r w:rsidR="002B6A78">
        <w:rPr>
          <w:rFonts w:ascii="Times New Roman" w:hAnsi="Times New Roman" w:cs="Times New Roman"/>
          <w:sz w:val="24"/>
          <w:szCs w:val="24"/>
        </w:rPr>
        <w:t xml:space="preserve"> in association to disease</w:t>
      </w:r>
      <w:ins w:id="41" w:author="RP" w:date="2022-12-18T11:48:00Z">
        <w:r w:rsidR="0056329F">
          <w:rPr>
            <w:rFonts w:ascii="Times New Roman" w:hAnsi="Times New Roman" w:cs="Times New Roman"/>
            <w:sz w:val="24"/>
            <w:szCs w:val="24"/>
          </w:rPr>
          <w:t xml:space="preserve"> (PTEN and </w:t>
        </w:r>
        <w:proofErr w:type="spellStart"/>
        <w:r w:rsidR="0056329F">
          <w:rPr>
            <w:rFonts w:ascii="Times New Roman" w:hAnsi="Times New Roman" w:cs="Times New Roman"/>
            <w:sz w:val="24"/>
            <w:szCs w:val="24"/>
          </w:rPr>
          <w:t>Laforin</w:t>
        </w:r>
        <w:proofErr w:type="spellEnd"/>
        <w:r w:rsidR="0056329F">
          <w:rPr>
            <w:rFonts w:ascii="Times New Roman" w:hAnsi="Times New Roman" w:cs="Times New Roman"/>
            <w:sz w:val="24"/>
            <w:szCs w:val="24"/>
          </w:rPr>
          <w:t xml:space="preserve"> dual-specificity phosphatases are used as examples)</w:t>
        </w:r>
      </w:ins>
      <w:r w:rsidR="00CE5CD2">
        <w:rPr>
          <w:rFonts w:ascii="Times New Roman" w:hAnsi="Times New Roman" w:cs="Times New Roman"/>
          <w:sz w:val="24"/>
          <w:szCs w:val="24"/>
        </w:rPr>
        <w:t xml:space="preserve">, as </w:t>
      </w:r>
      <w:r w:rsidR="000E054B">
        <w:rPr>
          <w:rFonts w:ascii="Times New Roman" w:hAnsi="Times New Roman" w:cs="Times New Roman"/>
          <w:sz w:val="24"/>
          <w:szCs w:val="24"/>
        </w:rPr>
        <w:t>annotated in</w:t>
      </w:r>
      <w:r w:rsidR="00CE5CD2">
        <w:rPr>
          <w:rFonts w:ascii="Times New Roman" w:hAnsi="Times New Roman" w:cs="Times New Roman"/>
          <w:sz w:val="24"/>
          <w:szCs w:val="24"/>
        </w:rPr>
        <w:t xml:space="preserve"> the </w:t>
      </w:r>
      <w:del w:id="42" w:author="RP" w:date="2022-12-18T11:48:00Z">
        <w:r w:rsidR="00CE5CD2" w:rsidDel="0056329F">
          <w:rPr>
            <w:rFonts w:ascii="Times New Roman" w:hAnsi="Times New Roman" w:cs="Times New Roman"/>
            <w:sz w:val="24"/>
            <w:szCs w:val="24"/>
          </w:rPr>
          <w:delText xml:space="preserve">current </w:delText>
        </w:r>
      </w:del>
      <w:ins w:id="43" w:author="RP" w:date="2022-12-18T11:48:00Z">
        <w:r w:rsidR="0056329F">
          <w:rPr>
            <w:rFonts w:ascii="Times New Roman" w:hAnsi="Times New Roman" w:cs="Times New Roman"/>
            <w:sz w:val="24"/>
            <w:szCs w:val="24"/>
          </w:rPr>
          <w:t>literatu</w:t>
        </w:r>
      </w:ins>
      <w:ins w:id="44" w:author="RP" w:date="2022-12-18T11:49:00Z">
        <w:r w:rsidR="0056329F">
          <w:rPr>
            <w:rFonts w:ascii="Times New Roman" w:hAnsi="Times New Roman" w:cs="Times New Roman"/>
            <w:sz w:val="24"/>
            <w:szCs w:val="24"/>
          </w:rPr>
          <w:t>re and in</w:t>
        </w:r>
      </w:ins>
      <w:ins w:id="45" w:author="RP" w:date="2022-12-18T11:48:00Z">
        <w:r w:rsidR="0056329F">
          <w:rPr>
            <w:rFonts w:ascii="Times New Roman" w:hAnsi="Times New Roman" w:cs="Times New Roman"/>
            <w:sz w:val="24"/>
            <w:szCs w:val="24"/>
          </w:rPr>
          <w:t xml:space="preserve"> </w:t>
        </w:r>
      </w:ins>
      <w:r w:rsidR="00CE5CD2">
        <w:rPr>
          <w:rFonts w:ascii="Times New Roman" w:hAnsi="Times New Roman" w:cs="Times New Roman"/>
          <w:sz w:val="24"/>
          <w:szCs w:val="24"/>
        </w:rPr>
        <w:t>gene mutation and gene variant databases (</w:t>
      </w:r>
      <w:r w:rsidR="00CE5CD2" w:rsidRPr="00CE5CD2">
        <w:rPr>
          <w:rFonts w:ascii="Times New Roman" w:hAnsi="Times New Roman" w:cs="Times New Roman"/>
          <w:i/>
          <w:sz w:val="24"/>
          <w:szCs w:val="24"/>
        </w:rPr>
        <w:t>see</w:t>
      </w:r>
      <w:r w:rsidR="00CE5CD2">
        <w:rPr>
          <w:rFonts w:ascii="Times New Roman" w:hAnsi="Times New Roman" w:cs="Times New Roman"/>
          <w:sz w:val="24"/>
          <w:szCs w:val="24"/>
        </w:rPr>
        <w:t xml:space="preserve"> </w:t>
      </w:r>
      <w:r w:rsidR="00CE5CD2" w:rsidRPr="00CE5CD2">
        <w:rPr>
          <w:rFonts w:ascii="Times New Roman" w:hAnsi="Times New Roman" w:cs="Times New Roman"/>
          <w:b/>
          <w:sz w:val="24"/>
          <w:szCs w:val="24"/>
        </w:rPr>
        <w:t xml:space="preserve">Note </w:t>
      </w:r>
      <w:r w:rsidR="003456D5">
        <w:rPr>
          <w:rFonts w:ascii="Times New Roman" w:hAnsi="Times New Roman" w:cs="Times New Roman"/>
          <w:b/>
          <w:sz w:val="24"/>
          <w:szCs w:val="24"/>
        </w:rPr>
        <w:t>xx</w:t>
      </w:r>
      <w:r w:rsidR="00CE5CD2">
        <w:rPr>
          <w:rFonts w:ascii="Times New Roman" w:hAnsi="Times New Roman" w:cs="Times New Roman"/>
          <w:sz w:val="24"/>
          <w:szCs w:val="24"/>
        </w:rPr>
        <w:t xml:space="preserve">). </w:t>
      </w:r>
      <w:r w:rsidR="00623EB3">
        <w:rPr>
          <w:rFonts w:ascii="Times New Roman" w:hAnsi="Times New Roman" w:cs="Times New Roman"/>
          <w:sz w:val="24"/>
          <w:szCs w:val="24"/>
        </w:rPr>
        <w:t>The qualitative analysis of PTC distribution along the domains of the protein under study may provide predictive genotype/phenotype information and potential attributes of pathogenicity to the distinct protein regions</w:t>
      </w:r>
      <w:r w:rsidR="00D42924">
        <w:rPr>
          <w:rFonts w:ascii="Times New Roman" w:hAnsi="Times New Roman" w:cs="Times New Roman"/>
          <w:sz w:val="24"/>
          <w:szCs w:val="24"/>
        </w:rPr>
        <w:t>,</w:t>
      </w:r>
      <w:r w:rsidR="00623EB3">
        <w:rPr>
          <w:rFonts w:ascii="Times New Roman" w:hAnsi="Times New Roman" w:cs="Times New Roman"/>
          <w:sz w:val="24"/>
          <w:szCs w:val="24"/>
        </w:rPr>
        <w:t xml:space="preserve"> whereas </w:t>
      </w:r>
      <w:r w:rsidR="00623EB3">
        <w:rPr>
          <w:rFonts w:ascii="Times New Roman" w:hAnsi="Times New Roman" w:cs="Times New Roman"/>
          <w:sz w:val="24"/>
          <w:szCs w:val="24"/>
        </w:rPr>
        <w:lastRenderedPageBreak/>
        <w:t xml:space="preserve">the quantitative analysis of PTC informs on the presence of mutational hotspots, which are </w:t>
      </w:r>
      <w:r w:rsidR="00720935">
        <w:rPr>
          <w:rFonts w:ascii="Times New Roman" w:hAnsi="Times New Roman" w:cs="Times New Roman"/>
          <w:sz w:val="24"/>
          <w:szCs w:val="24"/>
        </w:rPr>
        <w:t>influenced by</w:t>
      </w:r>
      <w:r w:rsidR="00623EB3">
        <w:rPr>
          <w:rFonts w:ascii="Times New Roman" w:hAnsi="Times New Roman" w:cs="Times New Roman"/>
          <w:sz w:val="24"/>
          <w:szCs w:val="24"/>
        </w:rPr>
        <w:t xml:space="preserve"> </w:t>
      </w:r>
      <w:r w:rsidR="00050CFC">
        <w:rPr>
          <w:rFonts w:ascii="Times New Roman" w:hAnsi="Times New Roman" w:cs="Times New Roman"/>
          <w:sz w:val="24"/>
          <w:szCs w:val="24"/>
        </w:rPr>
        <w:t xml:space="preserve">both the functional output of the </w:t>
      </w:r>
      <w:r w:rsidR="00575D3F">
        <w:rPr>
          <w:rFonts w:ascii="Times New Roman" w:hAnsi="Times New Roman" w:cs="Times New Roman"/>
          <w:sz w:val="24"/>
          <w:szCs w:val="24"/>
        </w:rPr>
        <w:t xml:space="preserve">PTC mutation and </w:t>
      </w:r>
      <w:r w:rsidR="00D42924">
        <w:rPr>
          <w:rFonts w:ascii="Times New Roman" w:hAnsi="Times New Roman" w:cs="Times New Roman"/>
          <w:sz w:val="24"/>
          <w:szCs w:val="24"/>
        </w:rPr>
        <w:t xml:space="preserve">the mutagenic </w:t>
      </w:r>
      <w:r w:rsidR="00F0229F">
        <w:rPr>
          <w:rFonts w:ascii="Times New Roman" w:hAnsi="Times New Roman" w:cs="Times New Roman"/>
          <w:sz w:val="24"/>
          <w:szCs w:val="24"/>
        </w:rPr>
        <w:t xml:space="preserve">chemical </w:t>
      </w:r>
      <w:r w:rsidR="00D42924">
        <w:rPr>
          <w:rFonts w:ascii="Times New Roman" w:hAnsi="Times New Roman" w:cs="Times New Roman"/>
          <w:sz w:val="24"/>
          <w:szCs w:val="24"/>
        </w:rPr>
        <w:t xml:space="preserve">properties of </w:t>
      </w:r>
      <w:r w:rsidR="00F0229F">
        <w:rPr>
          <w:rFonts w:ascii="Times New Roman" w:hAnsi="Times New Roman" w:cs="Times New Roman"/>
          <w:sz w:val="24"/>
          <w:szCs w:val="24"/>
        </w:rPr>
        <w:t>specific nucleotide sequences</w:t>
      </w:r>
      <w:r w:rsidR="002B50C9">
        <w:rPr>
          <w:rFonts w:ascii="Times New Roman" w:hAnsi="Times New Roman" w:cs="Times New Roman"/>
          <w:sz w:val="24"/>
          <w:szCs w:val="24"/>
        </w:rPr>
        <w:t xml:space="preserve"> </w:t>
      </w:r>
      <w:r w:rsidR="00623EB3">
        <w:rPr>
          <w:rFonts w:ascii="Times New Roman" w:hAnsi="Times New Roman" w:cs="Times New Roman"/>
          <w:sz w:val="24"/>
          <w:szCs w:val="24"/>
        </w:rPr>
        <w:t>(</w:t>
      </w:r>
      <w:r w:rsidR="00623EB3" w:rsidRPr="00623EB3">
        <w:rPr>
          <w:rFonts w:ascii="Times New Roman" w:hAnsi="Times New Roman" w:cs="Times New Roman"/>
          <w:i/>
          <w:sz w:val="24"/>
          <w:szCs w:val="24"/>
        </w:rPr>
        <w:t xml:space="preserve">see </w:t>
      </w:r>
      <w:r w:rsidR="00623EB3" w:rsidRPr="00623EB3">
        <w:rPr>
          <w:rFonts w:ascii="Times New Roman" w:hAnsi="Times New Roman" w:cs="Times New Roman"/>
          <w:b/>
          <w:sz w:val="24"/>
          <w:szCs w:val="24"/>
        </w:rPr>
        <w:t>Figure 1</w:t>
      </w:r>
      <w:r w:rsidR="00583D90">
        <w:rPr>
          <w:rFonts w:ascii="Times New Roman" w:hAnsi="Times New Roman" w:cs="Times New Roman"/>
          <w:sz w:val="24"/>
          <w:szCs w:val="24"/>
        </w:rPr>
        <w:t xml:space="preserve"> and comments in the legend</w:t>
      </w:r>
      <w:r w:rsidR="00623EB3">
        <w:rPr>
          <w:rFonts w:ascii="Times New Roman" w:hAnsi="Times New Roman" w:cs="Times New Roman"/>
          <w:sz w:val="24"/>
          <w:szCs w:val="24"/>
        </w:rPr>
        <w:t>)</w:t>
      </w:r>
      <w:r w:rsidR="002B50C9">
        <w:rPr>
          <w:rFonts w:ascii="Times New Roman" w:hAnsi="Times New Roman" w:cs="Times New Roman"/>
          <w:sz w:val="24"/>
          <w:szCs w:val="24"/>
        </w:rPr>
        <w:t>.</w:t>
      </w:r>
      <w:r w:rsidR="00575D3F">
        <w:rPr>
          <w:rFonts w:ascii="Times New Roman" w:hAnsi="Times New Roman" w:cs="Times New Roman"/>
          <w:sz w:val="24"/>
          <w:szCs w:val="24"/>
        </w:rPr>
        <w:t xml:space="preserve"> </w:t>
      </w:r>
      <w:r w:rsidR="0014579A">
        <w:rPr>
          <w:rFonts w:ascii="Times New Roman" w:hAnsi="Times New Roman" w:cs="Times New Roman"/>
          <w:sz w:val="24"/>
          <w:szCs w:val="24"/>
        </w:rPr>
        <w:t xml:space="preserve">In many cases, </w:t>
      </w:r>
      <w:proofErr w:type="spellStart"/>
      <w:r w:rsidR="0014579A">
        <w:rPr>
          <w:rFonts w:ascii="Times New Roman" w:hAnsi="Times New Roman" w:cs="Times New Roman"/>
          <w:sz w:val="24"/>
          <w:szCs w:val="24"/>
        </w:rPr>
        <w:t>proteoforms</w:t>
      </w:r>
      <w:proofErr w:type="spellEnd"/>
      <w:r w:rsidR="0014579A">
        <w:rPr>
          <w:rFonts w:ascii="Times New Roman" w:hAnsi="Times New Roman" w:cs="Times New Roman"/>
          <w:sz w:val="24"/>
          <w:szCs w:val="24"/>
        </w:rPr>
        <w:t xml:space="preserve"> generated by PTC are unstable and their functional </w:t>
      </w:r>
      <w:r w:rsidR="004C7BEF">
        <w:rPr>
          <w:rFonts w:ascii="Times New Roman" w:hAnsi="Times New Roman" w:cs="Times New Roman"/>
          <w:sz w:val="24"/>
          <w:szCs w:val="24"/>
        </w:rPr>
        <w:t>output is</w:t>
      </w:r>
      <w:r w:rsidR="0014579A">
        <w:rPr>
          <w:rFonts w:ascii="Times New Roman" w:hAnsi="Times New Roman" w:cs="Times New Roman"/>
          <w:sz w:val="24"/>
          <w:szCs w:val="24"/>
        </w:rPr>
        <w:t xml:space="preserve"> </w:t>
      </w:r>
      <w:proofErr w:type="gramStart"/>
      <w:r w:rsidR="0014579A">
        <w:rPr>
          <w:rFonts w:ascii="Times New Roman" w:hAnsi="Times New Roman" w:cs="Times New Roman"/>
          <w:sz w:val="24"/>
          <w:szCs w:val="24"/>
        </w:rPr>
        <w:t>similar t</w:t>
      </w:r>
      <w:r w:rsidR="00583D90">
        <w:rPr>
          <w:rFonts w:ascii="Times New Roman" w:hAnsi="Times New Roman" w:cs="Times New Roman"/>
          <w:sz w:val="24"/>
          <w:szCs w:val="24"/>
        </w:rPr>
        <w:t>o</w:t>
      </w:r>
      <w:proofErr w:type="gramEnd"/>
      <w:r w:rsidR="0014579A">
        <w:rPr>
          <w:rFonts w:ascii="Times New Roman" w:hAnsi="Times New Roman" w:cs="Times New Roman"/>
          <w:sz w:val="24"/>
          <w:szCs w:val="24"/>
        </w:rPr>
        <w:t xml:space="preserve"> gene loss. In addition, PTC truncated </w:t>
      </w:r>
      <w:proofErr w:type="spellStart"/>
      <w:r w:rsidR="0014579A">
        <w:rPr>
          <w:rFonts w:ascii="Times New Roman" w:hAnsi="Times New Roman" w:cs="Times New Roman"/>
          <w:sz w:val="24"/>
          <w:szCs w:val="24"/>
        </w:rPr>
        <w:t>proteoforms</w:t>
      </w:r>
      <w:proofErr w:type="spellEnd"/>
      <w:r w:rsidR="0014579A">
        <w:rPr>
          <w:rFonts w:ascii="Times New Roman" w:hAnsi="Times New Roman" w:cs="Times New Roman"/>
          <w:sz w:val="24"/>
          <w:szCs w:val="24"/>
        </w:rPr>
        <w:t xml:space="preserve"> can exist in the cell displaying pathogenic altered functions. </w:t>
      </w:r>
      <w:r w:rsidR="00575D3F">
        <w:rPr>
          <w:rFonts w:ascii="Times New Roman" w:hAnsi="Times New Roman" w:cs="Times New Roman"/>
          <w:sz w:val="24"/>
          <w:szCs w:val="24"/>
        </w:rPr>
        <w:t xml:space="preserve">In conclusion, qualitative and quantitative distribution of the </w:t>
      </w:r>
      <w:proofErr w:type="spellStart"/>
      <w:r w:rsidR="00575D3F">
        <w:rPr>
          <w:rFonts w:ascii="Times New Roman" w:hAnsi="Times New Roman" w:cs="Times New Roman"/>
          <w:sz w:val="24"/>
          <w:szCs w:val="24"/>
        </w:rPr>
        <w:t>PTCome</w:t>
      </w:r>
      <w:proofErr w:type="spellEnd"/>
      <w:r w:rsidR="00575D3F">
        <w:rPr>
          <w:rFonts w:ascii="Times New Roman" w:hAnsi="Times New Roman" w:cs="Times New Roman"/>
          <w:sz w:val="24"/>
          <w:szCs w:val="24"/>
        </w:rPr>
        <w:t xml:space="preserve"> associated to disease display gene-specific patterns, which need to be analysed individually in the context of pathogenicity </w:t>
      </w:r>
      <w:r w:rsidR="0014579A">
        <w:rPr>
          <w:rFonts w:ascii="Times New Roman" w:hAnsi="Times New Roman" w:cs="Times New Roman"/>
          <w:sz w:val="24"/>
          <w:szCs w:val="24"/>
        </w:rPr>
        <w:t xml:space="preserve">caused by </w:t>
      </w:r>
      <w:r w:rsidR="00583D90">
        <w:rPr>
          <w:rFonts w:ascii="Times New Roman" w:hAnsi="Times New Roman" w:cs="Times New Roman"/>
          <w:sz w:val="24"/>
          <w:szCs w:val="24"/>
        </w:rPr>
        <w:t xml:space="preserve">loss or </w:t>
      </w:r>
      <w:r w:rsidR="0014579A">
        <w:rPr>
          <w:rFonts w:ascii="Times New Roman" w:hAnsi="Times New Roman" w:cs="Times New Roman"/>
          <w:sz w:val="24"/>
          <w:szCs w:val="24"/>
        </w:rPr>
        <w:t>alteration</w:t>
      </w:r>
      <w:r w:rsidR="00575D3F">
        <w:rPr>
          <w:rFonts w:ascii="Times New Roman" w:hAnsi="Times New Roman" w:cs="Times New Roman"/>
          <w:sz w:val="24"/>
          <w:szCs w:val="24"/>
        </w:rPr>
        <w:t xml:space="preserve"> of </w:t>
      </w:r>
      <w:r w:rsidR="00583D90">
        <w:rPr>
          <w:rFonts w:ascii="Times New Roman" w:hAnsi="Times New Roman" w:cs="Times New Roman"/>
          <w:sz w:val="24"/>
          <w:szCs w:val="24"/>
        </w:rPr>
        <w:t xml:space="preserve">specific </w:t>
      </w:r>
      <w:r w:rsidR="00575D3F">
        <w:rPr>
          <w:rFonts w:ascii="Times New Roman" w:hAnsi="Times New Roman" w:cs="Times New Roman"/>
          <w:sz w:val="24"/>
          <w:szCs w:val="24"/>
        </w:rPr>
        <w:t>protein functions</w:t>
      </w:r>
      <w:r w:rsidR="00583D90">
        <w:rPr>
          <w:rFonts w:ascii="Times New Roman" w:hAnsi="Times New Roman" w:cs="Times New Roman"/>
          <w:sz w:val="24"/>
          <w:szCs w:val="24"/>
        </w:rPr>
        <w:t>.</w:t>
      </w:r>
    </w:p>
    <w:p w14:paraId="165FF445" w14:textId="77777777" w:rsidR="0015795F" w:rsidRDefault="0015795F" w:rsidP="00525AB8">
      <w:pPr>
        <w:pStyle w:val="NoSpacing"/>
        <w:spacing w:line="360" w:lineRule="auto"/>
        <w:jc w:val="both"/>
        <w:rPr>
          <w:rFonts w:ascii="Times New Roman" w:hAnsi="Times New Roman" w:cs="Times New Roman"/>
          <w:sz w:val="24"/>
          <w:szCs w:val="24"/>
        </w:rPr>
      </w:pPr>
    </w:p>
    <w:p w14:paraId="629ED6F8" w14:textId="61236B9B" w:rsidR="00230E04" w:rsidRDefault="0015795F" w:rsidP="00525AB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15795F">
        <w:rPr>
          <w:rFonts w:ascii="Times New Roman" w:hAnsi="Times New Roman" w:cs="Times New Roman"/>
          <w:i/>
          <w:sz w:val="24"/>
          <w:szCs w:val="24"/>
        </w:rPr>
        <w:t>second method</w:t>
      </w:r>
      <w:r>
        <w:rPr>
          <w:rFonts w:ascii="Times New Roman" w:hAnsi="Times New Roman" w:cs="Times New Roman"/>
          <w:sz w:val="24"/>
          <w:szCs w:val="24"/>
        </w:rPr>
        <w:t xml:space="preserve"> (</w:t>
      </w:r>
      <w:r w:rsidRPr="00CE5CD2">
        <w:rPr>
          <w:rFonts w:ascii="Times New Roman" w:hAnsi="Times New Roman" w:cs="Times New Roman"/>
          <w:i/>
          <w:sz w:val="24"/>
          <w:szCs w:val="24"/>
        </w:rPr>
        <w:t>see</w:t>
      </w:r>
      <w:r>
        <w:rPr>
          <w:rFonts w:ascii="Times New Roman" w:hAnsi="Times New Roman" w:cs="Times New Roman"/>
          <w:sz w:val="24"/>
          <w:szCs w:val="24"/>
        </w:rPr>
        <w:t xml:space="preserve"> subheading 3.2) illustrates methodology to study the induction of biosynthetic translational readthrough of genes targeted by PTC, </w:t>
      </w:r>
      <w:r w:rsidR="00EC1E2C">
        <w:rPr>
          <w:rFonts w:ascii="Times New Roman" w:hAnsi="Times New Roman" w:cs="Times New Roman"/>
          <w:sz w:val="24"/>
          <w:szCs w:val="24"/>
        </w:rPr>
        <w:t>as monitored by immunoblot with</w:t>
      </w:r>
      <w:r>
        <w:rPr>
          <w:rFonts w:ascii="Times New Roman" w:hAnsi="Times New Roman" w:cs="Times New Roman"/>
          <w:sz w:val="24"/>
          <w:szCs w:val="24"/>
        </w:rPr>
        <w:t xml:space="preserve"> </w:t>
      </w:r>
      <w:r w:rsidR="00EC1E2C">
        <w:rPr>
          <w:rFonts w:ascii="Times New Roman" w:hAnsi="Times New Roman" w:cs="Times New Roman"/>
          <w:sz w:val="24"/>
          <w:szCs w:val="24"/>
        </w:rPr>
        <w:t>specific antibodies of cell lysates from</w:t>
      </w:r>
      <w:r>
        <w:rPr>
          <w:rFonts w:ascii="Times New Roman" w:hAnsi="Times New Roman" w:cs="Times New Roman"/>
          <w:sz w:val="24"/>
          <w:szCs w:val="24"/>
        </w:rPr>
        <w:t xml:space="preserve"> mammalian cel</w:t>
      </w:r>
      <w:r w:rsidR="00EC1E2C">
        <w:rPr>
          <w:rFonts w:ascii="Times New Roman" w:hAnsi="Times New Roman" w:cs="Times New Roman"/>
          <w:sz w:val="24"/>
          <w:szCs w:val="24"/>
        </w:rPr>
        <w:t>ls transiently transfected with cDNAs encoding the PTC gene variants of interest</w:t>
      </w:r>
      <w:r>
        <w:rPr>
          <w:rFonts w:ascii="Times New Roman" w:hAnsi="Times New Roman" w:cs="Times New Roman"/>
          <w:sz w:val="24"/>
          <w:szCs w:val="24"/>
        </w:rPr>
        <w:t>.</w:t>
      </w:r>
      <w:ins w:id="46" w:author="RP" w:date="2022-12-18T11:49:00Z">
        <w:r w:rsidR="0056329F">
          <w:rPr>
            <w:rFonts w:ascii="Times New Roman" w:hAnsi="Times New Roman" w:cs="Times New Roman"/>
            <w:sz w:val="24"/>
            <w:szCs w:val="24"/>
          </w:rPr>
          <w:t xml:space="preserve"> Translational readthrough consists on the incorporation of a</w:t>
        </w:r>
      </w:ins>
      <w:ins w:id="47" w:author="RP" w:date="2022-12-18T11:50:00Z">
        <w:r w:rsidR="0056329F">
          <w:rPr>
            <w:rFonts w:ascii="Times New Roman" w:hAnsi="Times New Roman" w:cs="Times New Roman"/>
            <w:sz w:val="24"/>
            <w:szCs w:val="24"/>
          </w:rPr>
          <w:t xml:space="preserve">n amino acid in the position of the </w:t>
        </w:r>
      </w:ins>
      <w:ins w:id="48" w:author="RP" w:date="2022-12-18T11:51:00Z">
        <w:r w:rsidR="0056329F">
          <w:rPr>
            <w:rFonts w:ascii="Times New Roman" w:hAnsi="Times New Roman" w:cs="Times New Roman"/>
            <w:sz w:val="24"/>
            <w:szCs w:val="24"/>
          </w:rPr>
          <w:t>PTC</w:t>
        </w:r>
      </w:ins>
      <w:ins w:id="49" w:author="RP" w:date="2022-12-18T11:53:00Z">
        <w:r w:rsidR="00802001">
          <w:rPr>
            <w:rFonts w:ascii="Times New Roman" w:hAnsi="Times New Roman" w:cs="Times New Roman"/>
            <w:sz w:val="24"/>
            <w:szCs w:val="24"/>
          </w:rPr>
          <w:t>, which</w:t>
        </w:r>
      </w:ins>
      <w:ins w:id="50" w:author="RP" w:date="2022-12-18T12:03:00Z">
        <w:r w:rsidR="00113F6F">
          <w:rPr>
            <w:rFonts w:ascii="Times New Roman" w:hAnsi="Times New Roman" w:cs="Times New Roman"/>
            <w:sz w:val="24"/>
            <w:szCs w:val="24"/>
          </w:rPr>
          <w:t xml:space="preserve"> evade translation termination and</w:t>
        </w:r>
      </w:ins>
      <w:ins w:id="51" w:author="RP" w:date="2022-12-18T11:53:00Z">
        <w:r w:rsidR="00802001">
          <w:rPr>
            <w:rFonts w:ascii="Times New Roman" w:hAnsi="Times New Roman" w:cs="Times New Roman"/>
            <w:sz w:val="24"/>
            <w:szCs w:val="24"/>
          </w:rPr>
          <w:t xml:space="preserve"> permits the biosynthesis of a full-length protein</w:t>
        </w:r>
      </w:ins>
      <w:ins w:id="52" w:author="RP" w:date="2022-12-18T11:51:00Z">
        <w:r w:rsidR="0056329F">
          <w:rPr>
            <w:rFonts w:ascii="Times New Roman" w:hAnsi="Times New Roman" w:cs="Times New Roman"/>
            <w:sz w:val="24"/>
            <w:szCs w:val="24"/>
          </w:rPr>
          <w:t>.</w:t>
        </w:r>
      </w:ins>
      <w:ins w:id="53" w:author="RP" w:date="2022-12-18T11:49:00Z">
        <w:r w:rsidR="0056329F">
          <w:rPr>
            <w:rFonts w:ascii="Times New Roman" w:hAnsi="Times New Roman" w:cs="Times New Roman"/>
            <w:sz w:val="24"/>
            <w:szCs w:val="24"/>
          </w:rPr>
          <w:t xml:space="preserve"> </w:t>
        </w:r>
      </w:ins>
      <w:ins w:id="54" w:author="RP" w:date="2022-12-18T11:51:00Z">
        <w:r w:rsidR="0056329F">
          <w:rPr>
            <w:rFonts w:ascii="Times New Roman" w:hAnsi="Times New Roman" w:cs="Times New Roman"/>
            <w:sz w:val="24"/>
            <w:szCs w:val="24"/>
          </w:rPr>
          <w:t>The efficiency of</w:t>
        </w:r>
      </w:ins>
      <w:r w:rsidR="00EC1E2C">
        <w:rPr>
          <w:rFonts w:ascii="Times New Roman" w:hAnsi="Times New Roman" w:cs="Times New Roman"/>
          <w:sz w:val="24"/>
          <w:szCs w:val="24"/>
        </w:rPr>
        <w:t xml:space="preserve"> </w:t>
      </w:r>
      <w:ins w:id="55" w:author="RP" w:date="2022-12-18T12:04:00Z">
        <w:r w:rsidR="00113F6F">
          <w:rPr>
            <w:rFonts w:ascii="Times New Roman" w:hAnsi="Times New Roman" w:cs="Times New Roman"/>
            <w:sz w:val="24"/>
            <w:szCs w:val="24"/>
          </w:rPr>
          <w:t xml:space="preserve">induced </w:t>
        </w:r>
      </w:ins>
      <w:del w:id="56" w:author="RP" w:date="2022-12-18T11:51:00Z">
        <w:r w:rsidR="00EC1E2C" w:rsidDel="0056329F">
          <w:rPr>
            <w:rFonts w:ascii="Times New Roman" w:hAnsi="Times New Roman" w:cs="Times New Roman"/>
            <w:sz w:val="24"/>
            <w:szCs w:val="24"/>
          </w:rPr>
          <w:delText xml:space="preserve">Translational </w:delText>
        </w:r>
      </w:del>
      <w:r w:rsidR="00EC1E2C">
        <w:rPr>
          <w:rFonts w:ascii="Times New Roman" w:hAnsi="Times New Roman" w:cs="Times New Roman"/>
          <w:sz w:val="24"/>
          <w:szCs w:val="24"/>
        </w:rPr>
        <w:t xml:space="preserve">readthrough </w:t>
      </w:r>
      <w:del w:id="57" w:author="RP" w:date="2022-12-18T11:51:00Z">
        <w:r w:rsidR="00EC1E2C" w:rsidDel="0056329F">
          <w:rPr>
            <w:rFonts w:ascii="Times New Roman" w:hAnsi="Times New Roman" w:cs="Times New Roman"/>
            <w:sz w:val="24"/>
            <w:szCs w:val="24"/>
          </w:rPr>
          <w:delText xml:space="preserve">efficiency </w:delText>
        </w:r>
      </w:del>
      <w:r w:rsidR="00EC1E2C">
        <w:rPr>
          <w:rFonts w:ascii="Times New Roman" w:hAnsi="Times New Roman" w:cs="Times New Roman"/>
          <w:sz w:val="24"/>
          <w:szCs w:val="24"/>
        </w:rPr>
        <w:t>in these experiments mainly depends on the efficient translation of the protein product, the properties of the readthrough inducer, and the type of PTC and its nucleotide context</w:t>
      </w:r>
      <w:r w:rsidR="0034745B">
        <w:rPr>
          <w:rFonts w:ascii="Times New Roman" w:hAnsi="Times New Roman" w:cs="Times New Roman"/>
          <w:sz w:val="24"/>
          <w:szCs w:val="24"/>
        </w:rPr>
        <w:t xml:space="preserve"> (</w:t>
      </w:r>
      <w:r w:rsidR="0034745B" w:rsidRPr="0034745B">
        <w:rPr>
          <w:rFonts w:ascii="Times New Roman" w:hAnsi="Times New Roman" w:cs="Times New Roman"/>
          <w:i/>
          <w:sz w:val="24"/>
          <w:szCs w:val="24"/>
        </w:rPr>
        <w:t>see</w:t>
      </w:r>
      <w:r w:rsidR="0034745B">
        <w:rPr>
          <w:rFonts w:ascii="Times New Roman" w:hAnsi="Times New Roman" w:cs="Times New Roman"/>
          <w:sz w:val="24"/>
          <w:szCs w:val="24"/>
        </w:rPr>
        <w:t xml:space="preserve"> </w:t>
      </w:r>
      <w:r w:rsidR="0034745B" w:rsidRPr="0034745B">
        <w:rPr>
          <w:rFonts w:ascii="Times New Roman" w:hAnsi="Times New Roman" w:cs="Times New Roman"/>
          <w:b/>
          <w:sz w:val="24"/>
          <w:szCs w:val="24"/>
        </w:rPr>
        <w:t>Figure 2</w:t>
      </w:r>
      <w:r w:rsidR="008B1FBF">
        <w:rPr>
          <w:rFonts w:ascii="Times New Roman" w:hAnsi="Times New Roman" w:cs="Times New Roman"/>
          <w:b/>
          <w:sz w:val="24"/>
          <w:szCs w:val="24"/>
        </w:rPr>
        <w:t xml:space="preserve"> </w:t>
      </w:r>
      <w:r w:rsidR="008B1FBF">
        <w:rPr>
          <w:rFonts w:ascii="Times New Roman" w:hAnsi="Times New Roman" w:cs="Times New Roman"/>
          <w:sz w:val="24"/>
          <w:szCs w:val="24"/>
        </w:rPr>
        <w:t xml:space="preserve">and </w:t>
      </w:r>
      <w:r w:rsidR="008B1FBF" w:rsidRPr="008B1FBF">
        <w:rPr>
          <w:rFonts w:ascii="Times New Roman" w:hAnsi="Times New Roman" w:cs="Times New Roman"/>
          <w:b/>
          <w:sz w:val="24"/>
          <w:szCs w:val="24"/>
        </w:rPr>
        <w:t>Figure 3</w:t>
      </w:r>
      <w:r w:rsidR="0034745B">
        <w:rPr>
          <w:rFonts w:ascii="Times New Roman" w:hAnsi="Times New Roman" w:cs="Times New Roman"/>
          <w:sz w:val="24"/>
          <w:szCs w:val="24"/>
        </w:rPr>
        <w:t>)</w:t>
      </w:r>
      <w:r w:rsidR="00EC1E2C">
        <w:rPr>
          <w:rFonts w:ascii="Times New Roman" w:hAnsi="Times New Roman" w:cs="Times New Roman"/>
          <w:sz w:val="24"/>
          <w:szCs w:val="24"/>
        </w:rPr>
        <w:t xml:space="preserve">. </w:t>
      </w:r>
      <w:r w:rsidR="007650F4">
        <w:rPr>
          <w:rFonts w:ascii="Times New Roman" w:hAnsi="Times New Roman" w:cs="Times New Roman"/>
          <w:sz w:val="24"/>
          <w:szCs w:val="24"/>
        </w:rPr>
        <w:t>This protocol is intended to detect the translation</w:t>
      </w:r>
      <w:r w:rsidR="00D04866">
        <w:rPr>
          <w:rFonts w:ascii="Times New Roman" w:hAnsi="Times New Roman" w:cs="Times New Roman"/>
          <w:sz w:val="24"/>
          <w:szCs w:val="24"/>
        </w:rPr>
        <w:t>,</w:t>
      </w:r>
      <w:r w:rsidR="007650F4">
        <w:rPr>
          <w:rFonts w:ascii="Times New Roman" w:hAnsi="Times New Roman" w:cs="Times New Roman"/>
          <w:sz w:val="24"/>
          <w:szCs w:val="24"/>
        </w:rPr>
        <w:t xml:space="preserve"> </w:t>
      </w:r>
      <w:r w:rsidR="00D04866">
        <w:rPr>
          <w:rFonts w:ascii="Times New Roman" w:hAnsi="Times New Roman" w:cs="Times New Roman"/>
          <w:sz w:val="24"/>
          <w:szCs w:val="24"/>
        </w:rPr>
        <w:t>upon readthrough induction</w:t>
      </w:r>
      <w:r w:rsidR="00540E6E">
        <w:rPr>
          <w:rFonts w:ascii="Times New Roman" w:hAnsi="Times New Roman" w:cs="Times New Roman"/>
          <w:sz w:val="24"/>
          <w:szCs w:val="24"/>
        </w:rPr>
        <w:t>,</w:t>
      </w:r>
      <w:r w:rsidR="00D04866">
        <w:rPr>
          <w:rFonts w:ascii="Times New Roman" w:hAnsi="Times New Roman" w:cs="Times New Roman"/>
          <w:sz w:val="24"/>
          <w:szCs w:val="24"/>
        </w:rPr>
        <w:t xml:space="preserve"> </w:t>
      </w:r>
      <w:r w:rsidR="007650F4">
        <w:rPr>
          <w:rFonts w:ascii="Times New Roman" w:hAnsi="Times New Roman" w:cs="Times New Roman"/>
          <w:sz w:val="24"/>
          <w:szCs w:val="24"/>
        </w:rPr>
        <w:t xml:space="preserve">of the full-length protein </w:t>
      </w:r>
      <w:r w:rsidR="00991CB2">
        <w:rPr>
          <w:rFonts w:ascii="Times New Roman" w:hAnsi="Times New Roman" w:cs="Times New Roman"/>
          <w:sz w:val="24"/>
          <w:szCs w:val="24"/>
        </w:rPr>
        <w:t>under</w:t>
      </w:r>
      <w:r w:rsidR="00540E6E">
        <w:rPr>
          <w:rFonts w:ascii="Times New Roman" w:hAnsi="Times New Roman" w:cs="Times New Roman"/>
          <w:sz w:val="24"/>
          <w:szCs w:val="24"/>
        </w:rPr>
        <w:t xml:space="preserve"> study</w:t>
      </w:r>
      <w:r w:rsidR="00991CB2">
        <w:rPr>
          <w:rFonts w:ascii="Times New Roman" w:hAnsi="Times New Roman" w:cs="Times New Roman"/>
          <w:sz w:val="24"/>
          <w:szCs w:val="24"/>
        </w:rPr>
        <w:t xml:space="preserve">, in contrast </w:t>
      </w:r>
      <w:r w:rsidR="00D956A7">
        <w:rPr>
          <w:rFonts w:ascii="Times New Roman" w:hAnsi="Times New Roman" w:cs="Times New Roman"/>
          <w:sz w:val="24"/>
          <w:szCs w:val="24"/>
        </w:rPr>
        <w:t>to</w:t>
      </w:r>
      <w:r w:rsidR="00991CB2">
        <w:rPr>
          <w:rFonts w:ascii="Times New Roman" w:hAnsi="Times New Roman" w:cs="Times New Roman"/>
          <w:sz w:val="24"/>
          <w:szCs w:val="24"/>
        </w:rPr>
        <w:t xml:space="preserve"> the protocols that detect the </w:t>
      </w:r>
      <w:r w:rsidR="00540E6E">
        <w:rPr>
          <w:rFonts w:ascii="Times New Roman" w:hAnsi="Times New Roman" w:cs="Times New Roman"/>
          <w:sz w:val="24"/>
          <w:szCs w:val="24"/>
        </w:rPr>
        <w:t>activity</w:t>
      </w:r>
      <w:r w:rsidR="00991CB2">
        <w:rPr>
          <w:rFonts w:ascii="Times New Roman" w:hAnsi="Times New Roman" w:cs="Times New Roman"/>
          <w:sz w:val="24"/>
          <w:szCs w:val="24"/>
        </w:rPr>
        <w:t xml:space="preserve"> of a reporter</w:t>
      </w:r>
      <w:r w:rsidR="00616029">
        <w:rPr>
          <w:rFonts w:ascii="Times New Roman" w:hAnsi="Times New Roman" w:cs="Times New Roman"/>
          <w:sz w:val="24"/>
          <w:szCs w:val="24"/>
        </w:rPr>
        <w:t xml:space="preserve"> enzyme</w:t>
      </w:r>
      <w:r w:rsidR="00991CB2">
        <w:rPr>
          <w:rFonts w:ascii="Times New Roman" w:hAnsi="Times New Roman" w:cs="Times New Roman"/>
          <w:sz w:val="24"/>
          <w:szCs w:val="24"/>
        </w:rPr>
        <w:t xml:space="preserve"> (such as luciferase) fused with the peptide of interest. </w:t>
      </w:r>
      <w:r w:rsidR="00D956A7">
        <w:rPr>
          <w:rFonts w:ascii="Times New Roman" w:hAnsi="Times New Roman" w:cs="Times New Roman"/>
          <w:sz w:val="24"/>
          <w:szCs w:val="24"/>
        </w:rPr>
        <w:t xml:space="preserve">The protocol can also detect the truncated </w:t>
      </w:r>
      <w:proofErr w:type="spellStart"/>
      <w:r w:rsidR="00D956A7">
        <w:rPr>
          <w:rFonts w:ascii="Times New Roman" w:hAnsi="Times New Roman" w:cs="Times New Roman"/>
          <w:sz w:val="24"/>
          <w:szCs w:val="24"/>
        </w:rPr>
        <w:t>proteoforms</w:t>
      </w:r>
      <w:proofErr w:type="spellEnd"/>
      <w:r w:rsidR="00D956A7">
        <w:rPr>
          <w:rFonts w:ascii="Times New Roman" w:hAnsi="Times New Roman" w:cs="Times New Roman"/>
          <w:sz w:val="24"/>
          <w:szCs w:val="24"/>
        </w:rPr>
        <w:t xml:space="preserve"> generated from the PTC. </w:t>
      </w:r>
      <w:r w:rsidR="00991CB2">
        <w:rPr>
          <w:rFonts w:ascii="Times New Roman" w:hAnsi="Times New Roman" w:cs="Times New Roman"/>
          <w:sz w:val="24"/>
          <w:szCs w:val="24"/>
        </w:rPr>
        <w:t>Our method has the advantage of</w:t>
      </w:r>
      <w:r w:rsidR="00540E6E">
        <w:rPr>
          <w:rFonts w:ascii="Times New Roman" w:hAnsi="Times New Roman" w:cs="Times New Roman"/>
          <w:sz w:val="24"/>
          <w:szCs w:val="24"/>
        </w:rPr>
        <w:t xml:space="preserve"> determining the readthrough</w:t>
      </w:r>
      <w:r w:rsidR="00867EC6">
        <w:rPr>
          <w:rFonts w:ascii="Times New Roman" w:hAnsi="Times New Roman" w:cs="Times New Roman"/>
          <w:sz w:val="24"/>
          <w:szCs w:val="24"/>
        </w:rPr>
        <w:t xml:space="preserve"> efficiency</w:t>
      </w:r>
      <w:r w:rsidR="00540E6E">
        <w:rPr>
          <w:rFonts w:ascii="Times New Roman" w:hAnsi="Times New Roman" w:cs="Times New Roman"/>
          <w:sz w:val="24"/>
          <w:szCs w:val="24"/>
        </w:rPr>
        <w:t xml:space="preserve"> in the presence of the</w:t>
      </w:r>
      <w:r w:rsidR="00232C65">
        <w:rPr>
          <w:rFonts w:ascii="Times New Roman" w:hAnsi="Times New Roman" w:cs="Times New Roman"/>
          <w:sz w:val="24"/>
          <w:szCs w:val="24"/>
        </w:rPr>
        <w:t xml:space="preserve"> complete</w:t>
      </w:r>
      <w:r w:rsidR="00540E6E">
        <w:rPr>
          <w:rFonts w:ascii="Times New Roman" w:hAnsi="Times New Roman" w:cs="Times New Roman"/>
          <w:sz w:val="24"/>
          <w:szCs w:val="24"/>
        </w:rPr>
        <w:t xml:space="preserve"> protein coding nucleotide sequence and in the absence of</w:t>
      </w:r>
      <w:r w:rsidR="00991CB2">
        <w:rPr>
          <w:rFonts w:ascii="Times New Roman" w:hAnsi="Times New Roman" w:cs="Times New Roman"/>
          <w:sz w:val="24"/>
          <w:szCs w:val="24"/>
        </w:rPr>
        <w:t xml:space="preserve"> secondary effects of the readthrough inducers on the reporter protein </w:t>
      </w:r>
      <w:r w:rsidR="00093AF0">
        <w:rPr>
          <w:rFonts w:ascii="Times New Roman" w:hAnsi="Times New Roman" w:cs="Times New Roman"/>
          <w:sz w:val="24"/>
          <w:szCs w:val="24"/>
        </w:rPr>
        <w:fldChar w:fldCharType="begin"/>
      </w:r>
      <w:r w:rsidR="001F483D">
        <w:rPr>
          <w:rFonts w:ascii="Times New Roman" w:hAnsi="Times New Roman" w:cs="Times New Roman"/>
          <w:sz w:val="24"/>
          <w:szCs w:val="24"/>
        </w:rPr>
        <w:instrText xml:space="preserve"> ADDIN EN.CITE &lt;EndNote&gt;&lt;Cite&gt;&lt;Author&gt;Auld&lt;/Author&gt;&lt;Year&gt;2004&lt;/Year&gt;&lt;RecNum&gt;2574&lt;/RecNum&gt;&lt;DisplayText&gt;(25)&lt;/DisplayText&gt;&lt;record&gt;&lt;rec-number&gt;2574&lt;/rec-number&gt;&lt;foreign-keys&gt;&lt;key app="EN" db-id="zatw9twznveaf5exe0nvpde80000esrevdtr" timestamp="1668887834"&gt;2574&lt;/key&gt;&lt;/foreign-keys&gt;&lt;ref-type name="Book Section"&gt;5&lt;/ref-type&gt;&lt;contributors&gt;&lt;authors&gt;&lt;author&gt;Auld, D. S.&lt;/author&gt;&lt;author&gt;Inglese, J.&lt;/author&gt;&lt;/authors&gt;&lt;secondary-authors&gt;&lt;author&gt;Markossian, S.&lt;/author&gt;&lt;author&gt;Grossman, A.&lt;/author&gt;&lt;author&gt;Brimacombe, K.&lt;/author&gt;&lt;author&gt;Arkin, M.&lt;/author&gt;&lt;author&gt;Auld, D.&lt;/author&gt;&lt;author&gt;Austin, C.&lt;/author&gt;&lt;author&gt;Baell, J.&lt;/author&gt;&lt;author&gt;Chung, T. D. Y.&lt;/author&gt;&lt;author&gt;Coussens, N. P.&lt;/author&gt;&lt;author&gt;Dahlin, J. L.&lt;/author&gt;&lt;author&gt;Devanarayan, V.&lt;/author&gt;&lt;author&gt;Foley, T. L.&lt;/author&gt;&lt;author&gt;Glicksman, M.&lt;/author&gt;&lt;author&gt;Haas, J. V.&lt;/author&gt;&lt;author&gt;Hall, M. D.&lt;/author&gt;&lt;author&gt;Hoare, S.&lt;/author&gt;&lt;author&gt;Inglese, J.&lt;/author&gt;&lt;author&gt;Iversen, P. W.&lt;/author&gt;&lt;author&gt;Kales, S. C.&lt;/author&gt;&lt;author&gt;Lal-Nag, M.&lt;/author&gt;&lt;author&gt;Li, Z.&lt;/author&gt;&lt;author&gt;McGee, J.&lt;/author&gt;&lt;author&gt;McManus, O.&lt;/author&gt;&lt;author&gt;Riss, T.&lt;/author&gt;&lt;author&gt;Saradjian, P.&lt;/author&gt;&lt;author&gt;Sittampalam, G. S.&lt;/author&gt;&lt;author&gt;Tarselli, M.&lt;/author&gt;&lt;author&gt;Trask, O. J., Jr.&lt;/author&gt;&lt;author&gt;Wang, Y.&lt;/author&gt;&lt;author&gt;Weidner, J. R.&lt;/author&gt;&lt;author&gt;Wildey, M. J.&lt;/author&gt;&lt;author&gt;Wilson, K.&lt;/author&gt;&lt;author&gt;Xia, M.&lt;/author&gt;&lt;author&gt;Xu, X.&lt;/author&gt;&lt;/secondary-authors&gt;&lt;/contributors&gt;&lt;titles&gt;&lt;title&gt;Interferences with Luciferase Reporter Enzymes&lt;/title&gt;&lt;secondary-title&gt;Assay Guidance Manual&lt;/secondary-title&gt;&lt;/titles&gt;&lt;dates&gt;&lt;year&gt;2004&lt;/year&gt;&lt;/dates&gt;&lt;pub-location&gt;Bethesda (MD)&lt;/pub-location&gt;&lt;accession-num&gt;27478246&lt;/accession-num&gt;&lt;urls&gt;&lt;related-urls&gt;&lt;url&gt;http://www.ncbi.nlm.nih.gov/pubmed/27478246&lt;/url&gt;&lt;/related-urls&gt;&lt;/urls&gt;&lt;language&gt;eng&lt;/language&gt;&lt;/record&gt;&lt;/Cite&gt;&lt;/EndNote&gt;</w:instrText>
      </w:r>
      <w:r w:rsidR="00093AF0">
        <w:rPr>
          <w:rFonts w:ascii="Times New Roman" w:hAnsi="Times New Roman" w:cs="Times New Roman"/>
          <w:sz w:val="24"/>
          <w:szCs w:val="24"/>
        </w:rPr>
        <w:fldChar w:fldCharType="separate"/>
      </w:r>
      <w:r w:rsidR="001F483D">
        <w:rPr>
          <w:rFonts w:ascii="Times New Roman" w:hAnsi="Times New Roman" w:cs="Times New Roman"/>
          <w:noProof/>
          <w:sz w:val="24"/>
          <w:szCs w:val="24"/>
        </w:rPr>
        <w:t>(25)</w:t>
      </w:r>
      <w:r w:rsidR="00093AF0">
        <w:rPr>
          <w:rFonts w:ascii="Times New Roman" w:hAnsi="Times New Roman" w:cs="Times New Roman"/>
          <w:sz w:val="24"/>
          <w:szCs w:val="24"/>
        </w:rPr>
        <w:fldChar w:fldCharType="end"/>
      </w:r>
      <w:r w:rsidR="00991CB2">
        <w:rPr>
          <w:rFonts w:ascii="Times New Roman" w:hAnsi="Times New Roman" w:cs="Times New Roman"/>
          <w:sz w:val="24"/>
          <w:szCs w:val="24"/>
        </w:rPr>
        <w:t xml:space="preserve">. </w:t>
      </w:r>
      <w:r w:rsidR="005C28C1">
        <w:rPr>
          <w:rFonts w:ascii="Times New Roman" w:hAnsi="Times New Roman" w:cs="Times New Roman"/>
          <w:sz w:val="24"/>
          <w:szCs w:val="24"/>
        </w:rPr>
        <w:t>This facilitates the testing</w:t>
      </w:r>
      <w:r w:rsidR="006E2A36">
        <w:rPr>
          <w:rFonts w:ascii="Times New Roman" w:hAnsi="Times New Roman" w:cs="Times New Roman"/>
          <w:sz w:val="24"/>
          <w:szCs w:val="24"/>
        </w:rPr>
        <w:t xml:space="preserve"> </w:t>
      </w:r>
      <w:r w:rsidR="005C28C1">
        <w:rPr>
          <w:rFonts w:ascii="Times New Roman" w:hAnsi="Times New Roman" w:cs="Times New Roman"/>
          <w:sz w:val="24"/>
          <w:szCs w:val="24"/>
        </w:rPr>
        <w:t xml:space="preserve">of </w:t>
      </w:r>
      <w:r w:rsidR="006E2A36">
        <w:rPr>
          <w:rFonts w:ascii="Times New Roman" w:hAnsi="Times New Roman" w:cs="Times New Roman"/>
          <w:sz w:val="24"/>
          <w:szCs w:val="24"/>
        </w:rPr>
        <w:t xml:space="preserve">the functional properties </w:t>
      </w:r>
      <w:r w:rsidR="005C28C1">
        <w:rPr>
          <w:rFonts w:ascii="Times New Roman" w:hAnsi="Times New Roman" w:cs="Times New Roman"/>
          <w:sz w:val="24"/>
          <w:szCs w:val="24"/>
        </w:rPr>
        <w:t>from</w:t>
      </w:r>
      <w:r w:rsidR="006E2A36">
        <w:rPr>
          <w:rFonts w:ascii="Times New Roman" w:hAnsi="Times New Roman" w:cs="Times New Roman"/>
          <w:sz w:val="24"/>
          <w:szCs w:val="24"/>
        </w:rPr>
        <w:t xml:space="preserve"> the reconstituted protein (see </w:t>
      </w:r>
      <w:r w:rsidR="006E2A36" w:rsidRPr="003456D5">
        <w:rPr>
          <w:rFonts w:ascii="Times New Roman" w:hAnsi="Times New Roman" w:cs="Times New Roman"/>
          <w:b/>
          <w:sz w:val="24"/>
          <w:szCs w:val="24"/>
        </w:rPr>
        <w:t>Note xx</w:t>
      </w:r>
      <w:r w:rsidR="006E2A36">
        <w:rPr>
          <w:rFonts w:ascii="Times New Roman" w:hAnsi="Times New Roman" w:cs="Times New Roman"/>
          <w:sz w:val="24"/>
          <w:szCs w:val="24"/>
        </w:rPr>
        <w:t>)</w:t>
      </w:r>
      <w:r w:rsidR="005C28C1">
        <w:rPr>
          <w:rFonts w:ascii="Times New Roman" w:hAnsi="Times New Roman" w:cs="Times New Roman"/>
          <w:sz w:val="24"/>
          <w:szCs w:val="24"/>
        </w:rPr>
        <w:t xml:space="preserve">. </w:t>
      </w:r>
      <w:ins w:id="58" w:author="RP" w:date="2022-12-18T12:57:00Z">
        <w:r w:rsidR="00092327">
          <w:rPr>
            <w:rFonts w:ascii="Times New Roman" w:hAnsi="Times New Roman" w:cs="Times New Roman"/>
            <w:sz w:val="24"/>
            <w:szCs w:val="24"/>
          </w:rPr>
          <w:t>S</w:t>
        </w:r>
      </w:ins>
      <w:del w:id="59" w:author="RP" w:date="2022-12-18T12:57:00Z">
        <w:r w:rsidR="00146C24" w:rsidDel="00092327">
          <w:rPr>
            <w:rFonts w:ascii="Times New Roman" w:hAnsi="Times New Roman" w:cs="Times New Roman"/>
            <w:sz w:val="24"/>
            <w:szCs w:val="24"/>
          </w:rPr>
          <w:delText>Note that s</w:delText>
        </w:r>
      </w:del>
      <w:r w:rsidR="00146C24">
        <w:rPr>
          <w:rFonts w:ascii="Times New Roman" w:hAnsi="Times New Roman" w:cs="Times New Roman"/>
          <w:sz w:val="24"/>
          <w:szCs w:val="24"/>
        </w:rPr>
        <w:t xml:space="preserve">ince cDNA is used, which lacks exon-intron junction </w:t>
      </w:r>
      <w:r w:rsidR="0066299E">
        <w:rPr>
          <w:rFonts w:ascii="Times New Roman" w:hAnsi="Times New Roman" w:cs="Times New Roman"/>
          <w:sz w:val="24"/>
          <w:szCs w:val="24"/>
        </w:rPr>
        <w:t xml:space="preserve">nucleotide </w:t>
      </w:r>
      <w:r w:rsidR="00146C24">
        <w:rPr>
          <w:rFonts w:ascii="Times New Roman" w:hAnsi="Times New Roman" w:cs="Times New Roman"/>
          <w:sz w:val="24"/>
          <w:szCs w:val="24"/>
        </w:rPr>
        <w:t xml:space="preserve">sequences, the effect </w:t>
      </w:r>
      <w:r w:rsidR="0066299E">
        <w:rPr>
          <w:rFonts w:ascii="Times New Roman" w:hAnsi="Times New Roman" w:cs="Times New Roman"/>
          <w:sz w:val="24"/>
          <w:szCs w:val="24"/>
        </w:rPr>
        <w:t>of NMD is not manifested in this protocol, providing reliable information on the efficiency of the induced readthrough reconstitution of the full-length protein</w:t>
      </w:r>
      <w:r w:rsidR="005C28C1">
        <w:rPr>
          <w:rFonts w:ascii="Times New Roman" w:hAnsi="Times New Roman" w:cs="Times New Roman"/>
          <w:sz w:val="24"/>
          <w:szCs w:val="24"/>
        </w:rPr>
        <w:t>, independently of PTC-dependent mRNA decay</w:t>
      </w:r>
      <w:r w:rsidR="0066299E">
        <w:rPr>
          <w:rFonts w:ascii="Times New Roman" w:hAnsi="Times New Roman" w:cs="Times New Roman"/>
          <w:sz w:val="24"/>
          <w:szCs w:val="24"/>
        </w:rPr>
        <w:t>.</w:t>
      </w:r>
    </w:p>
    <w:p w14:paraId="481CA17E" w14:textId="0D81347A" w:rsidR="00230E04" w:rsidRDefault="00230E04" w:rsidP="00525AB8">
      <w:pPr>
        <w:pStyle w:val="NoSpacing"/>
        <w:spacing w:line="360" w:lineRule="auto"/>
        <w:jc w:val="both"/>
        <w:rPr>
          <w:rFonts w:ascii="Times New Roman" w:hAnsi="Times New Roman" w:cs="Times New Roman"/>
          <w:sz w:val="24"/>
          <w:szCs w:val="24"/>
        </w:rPr>
      </w:pPr>
    </w:p>
    <w:p w14:paraId="30C6E5CB" w14:textId="77777777" w:rsidR="005B6ADC" w:rsidRDefault="005B6ADC" w:rsidP="00525AB8">
      <w:pPr>
        <w:pStyle w:val="NoSpacing"/>
        <w:spacing w:line="360" w:lineRule="auto"/>
        <w:jc w:val="both"/>
        <w:rPr>
          <w:rFonts w:ascii="Times New Roman" w:hAnsi="Times New Roman" w:cs="Times New Roman"/>
          <w:sz w:val="24"/>
          <w:szCs w:val="24"/>
        </w:rPr>
      </w:pPr>
    </w:p>
    <w:p w14:paraId="18BD3D14" w14:textId="0B5DD345" w:rsidR="001B7168" w:rsidRPr="005B6ADC" w:rsidRDefault="001B7168" w:rsidP="00525AB8">
      <w:pPr>
        <w:pStyle w:val="NoSpacing"/>
        <w:spacing w:line="360" w:lineRule="auto"/>
        <w:jc w:val="both"/>
        <w:rPr>
          <w:rFonts w:ascii="Times New Roman" w:hAnsi="Times New Roman" w:cs="Times New Roman"/>
          <w:b/>
          <w:sz w:val="24"/>
          <w:szCs w:val="24"/>
        </w:rPr>
      </w:pPr>
      <w:r w:rsidRPr="005B6ADC">
        <w:rPr>
          <w:rFonts w:ascii="Times New Roman" w:hAnsi="Times New Roman" w:cs="Times New Roman"/>
          <w:b/>
          <w:sz w:val="24"/>
          <w:szCs w:val="24"/>
        </w:rPr>
        <w:t xml:space="preserve">3.1 </w:t>
      </w:r>
      <w:r w:rsidRPr="005B6ADC">
        <w:rPr>
          <w:rFonts w:ascii="Times New Roman" w:hAnsi="Times New Roman" w:cs="Times New Roman"/>
          <w:b/>
          <w:i/>
          <w:sz w:val="24"/>
          <w:szCs w:val="24"/>
        </w:rPr>
        <w:t>In silico</w:t>
      </w:r>
      <w:r w:rsidRPr="005B6ADC">
        <w:rPr>
          <w:rFonts w:ascii="Times New Roman" w:hAnsi="Times New Roman" w:cs="Times New Roman"/>
          <w:b/>
          <w:sz w:val="24"/>
          <w:szCs w:val="24"/>
        </w:rPr>
        <w:t xml:space="preserve"> analysis of the </w:t>
      </w:r>
      <w:proofErr w:type="spellStart"/>
      <w:r w:rsidRPr="005B6ADC">
        <w:rPr>
          <w:rFonts w:ascii="Times New Roman" w:hAnsi="Times New Roman" w:cs="Times New Roman"/>
          <w:b/>
          <w:sz w:val="24"/>
          <w:szCs w:val="24"/>
        </w:rPr>
        <w:t>PTCome</w:t>
      </w:r>
      <w:proofErr w:type="spellEnd"/>
      <w:r w:rsidRPr="005B6ADC">
        <w:rPr>
          <w:rFonts w:ascii="Times New Roman" w:hAnsi="Times New Roman" w:cs="Times New Roman"/>
          <w:b/>
          <w:sz w:val="24"/>
          <w:szCs w:val="24"/>
        </w:rPr>
        <w:t xml:space="preserve"> distribution on PTP</w:t>
      </w:r>
      <w:r w:rsidR="00525AB8" w:rsidRPr="005B6ADC">
        <w:rPr>
          <w:rFonts w:ascii="Times New Roman" w:hAnsi="Times New Roman" w:cs="Times New Roman"/>
          <w:b/>
          <w:sz w:val="24"/>
          <w:szCs w:val="24"/>
        </w:rPr>
        <w:t xml:space="preserve"> (Kernel plots)</w:t>
      </w:r>
    </w:p>
    <w:p w14:paraId="47F6DD9B" w14:textId="3B06D498" w:rsidR="00715D37" w:rsidRPr="00715D37" w:rsidRDefault="00294526" w:rsidP="00715D37">
      <w:pPr>
        <w:pStyle w:val="NoSpacing"/>
        <w:numPr>
          <w:ilvl w:val="2"/>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Obtaining the p</w:t>
      </w:r>
      <w:r w:rsidR="00715D37" w:rsidRPr="00715D37">
        <w:rPr>
          <w:rFonts w:ascii="Times New Roman" w:hAnsi="Times New Roman" w:cs="Times New Roman"/>
          <w:sz w:val="24"/>
          <w:szCs w:val="24"/>
        </w:rPr>
        <w:t xml:space="preserve">otential </w:t>
      </w:r>
      <w:proofErr w:type="spellStart"/>
      <w:r w:rsidR="00715D37" w:rsidRPr="00715D37">
        <w:rPr>
          <w:rFonts w:ascii="Times New Roman" w:hAnsi="Times New Roman" w:cs="Times New Roman"/>
          <w:sz w:val="24"/>
          <w:szCs w:val="24"/>
        </w:rPr>
        <w:t>PTCome</w:t>
      </w:r>
      <w:proofErr w:type="spellEnd"/>
      <w:r w:rsidR="001468A9">
        <w:rPr>
          <w:rFonts w:ascii="Times New Roman" w:hAnsi="Times New Roman" w:cs="Times New Roman"/>
          <w:sz w:val="24"/>
          <w:szCs w:val="24"/>
        </w:rPr>
        <w:t xml:space="preserve"> (</w:t>
      </w:r>
      <w:r w:rsidR="001468A9" w:rsidRPr="00743AA9">
        <w:rPr>
          <w:rFonts w:ascii="Times New Roman" w:hAnsi="Times New Roman" w:cs="Times New Roman"/>
          <w:sz w:val="24"/>
          <w:szCs w:val="24"/>
          <w:lang w:val="en-US" w:eastAsia="es-ES"/>
        </w:rPr>
        <w:t xml:space="preserve">PTC </w:t>
      </w:r>
      <w:r w:rsidR="001468A9">
        <w:rPr>
          <w:rFonts w:ascii="Times New Roman" w:hAnsi="Times New Roman" w:cs="Times New Roman"/>
          <w:sz w:val="24"/>
          <w:szCs w:val="24"/>
          <w:lang w:val="en-US" w:eastAsia="es-ES"/>
        </w:rPr>
        <w:t xml:space="preserve">that can be </w:t>
      </w:r>
      <w:r w:rsidR="001468A9" w:rsidRPr="00743AA9">
        <w:rPr>
          <w:rFonts w:ascii="Times New Roman" w:hAnsi="Times New Roman" w:cs="Times New Roman"/>
          <w:sz w:val="24"/>
          <w:szCs w:val="24"/>
          <w:lang w:val="en-US" w:eastAsia="es-ES"/>
        </w:rPr>
        <w:t xml:space="preserve">generated by single‐nucleotide substitutions from a </w:t>
      </w:r>
      <w:r w:rsidR="001468A9">
        <w:rPr>
          <w:rFonts w:ascii="Times New Roman" w:hAnsi="Times New Roman" w:cs="Times New Roman"/>
          <w:sz w:val="24"/>
          <w:szCs w:val="24"/>
          <w:lang w:val="en-US" w:eastAsia="es-ES"/>
        </w:rPr>
        <w:t>protein coding</w:t>
      </w:r>
      <w:r w:rsidR="001468A9" w:rsidRPr="00743AA9">
        <w:rPr>
          <w:rFonts w:ascii="Times New Roman" w:hAnsi="Times New Roman" w:cs="Times New Roman"/>
          <w:sz w:val="24"/>
          <w:szCs w:val="24"/>
          <w:lang w:val="en-US" w:eastAsia="es-ES"/>
        </w:rPr>
        <w:t xml:space="preserve"> nucleotide sequence</w:t>
      </w:r>
      <w:r w:rsidR="001468A9">
        <w:rPr>
          <w:rFonts w:ascii="Times New Roman" w:hAnsi="Times New Roman" w:cs="Times New Roman"/>
          <w:sz w:val="24"/>
          <w:szCs w:val="24"/>
          <w:lang w:val="en-US" w:eastAsia="es-ES"/>
        </w:rPr>
        <w:t>)</w:t>
      </w:r>
    </w:p>
    <w:p w14:paraId="64A06430" w14:textId="77777777" w:rsidR="00715D37" w:rsidRPr="00715D37" w:rsidRDefault="00715D37" w:rsidP="00715D37">
      <w:pPr>
        <w:pStyle w:val="NoSpacing"/>
        <w:numPr>
          <w:ilvl w:val="0"/>
          <w:numId w:val="11"/>
        </w:numPr>
        <w:spacing w:line="360" w:lineRule="auto"/>
        <w:jc w:val="both"/>
        <w:rPr>
          <w:rFonts w:ascii="Times New Roman" w:hAnsi="Times New Roman" w:cs="Times New Roman"/>
          <w:sz w:val="24"/>
          <w:szCs w:val="24"/>
        </w:rPr>
      </w:pPr>
      <w:r w:rsidRPr="00715D37">
        <w:rPr>
          <w:rFonts w:ascii="Times New Roman" w:hAnsi="Times New Roman" w:cs="Times New Roman"/>
          <w:sz w:val="24"/>
          <w:szCs w:val="24"/>
        </w:rPr>
        <w:lastRenderedPageBreak/>
        <w:t xml:space="preserve">To obtain the potential </w:t>
      </w:r>
      <w:proofErr w:type="spellStart"/>
      <w:r w:rsidRPr="00715D37">
        <w:rPr>
          <w:rFonts w:ascii="Times New Roman" w:hAnsi="Times New Roman" w:cs="Times New Roman"/>
          <w:sz w:val="24"/>
          <w:szCs w:val="24"/>
        </w:rPr>
        <w:t>PTCome</w:t>
      </w:r>
      <w:proofErr w:type="spellEnd"/>
      <w:r w:rsidRPr="00715D37">
        <w:rPr>
          <w:rFonts w:ascii="Times New Roman" w:hAnsi="Times New Roman" w:cs="Times New Roman"/>
          <w:sz w:val="24"/>
          <w:szCs w:val="24"/>
        </w:rPr>
        <w:t>, extract from Gene database (NCBI, https://www.ncbi.nlm.nih.gov/gene/) the cDNA sequence of the desired gene. Copy it in a text document.</w:t>
      </w:r>
    </w:p>
    <w:p w14:paraId="78308051" w14:textId="186AB6B4" w:rsidR="00715D37" w:rsidRPr="00715D37" w:rsidRDefault="00715D37" w:rsidP="00715D37">
      <w:pPr>
        <w:pStyle w:val="NoSpacing"/>
        <w:numPr>
          <w:ilvl w:val="0"/>
          <w:numId w:val="11"/>
        </w:numPr>
        <w:spacing w:line="360" w:lineRule="auto"/>
        <w:jc w:val="both"/>
        <w:rPr>
          <w:rFonts w:ascii="Times New Roman" w:hAnsi="Times New Roman" w:cs="Times New Roman"/>
          <w:sz w:val="24"/>
          <w:szCs w:val="24"/>
        </w:rPr>
      </w:pPr>
      <w:r w:rsidRPr="00715D37">
        <w:rPr>
          <w:rFonts w:ascii="Times New Roman" w:hAnsi="Times New Roman" w:cs="Times New Roman"/>
          <w:sz w:val="24"/>
          <w:szCs w:val="24"/>
        </w:rPr>
        <w:t xml:space="preserve">Import the text document in the PTCMAKER program </w:t>
      </w:r>
      <w:r w:rsidRPr="00715D37">
        <w:rPr>
          <w:rFonts w:ascii="Times New Roman" w:hAnsi="Times New Roman" w:cs="Times New Roman"/>
          <w:sz w:val="24"/>
          <w:szCs w:val="24"/>
          <w:highlight w:val="yellow"/>
        </w:rPr>
        <w:t>and</w:t>
      </w:r>
      <w:r w:rsidRPr="00715D37">
        <w:rPr>
          <w:rFonts w:ascii="Times New Roman" w:hAnsi="Times New Roman" w:cs="Times New Roman"/>
          <w:sz w:val="24"/>
          <w:szCs w:val="24"/>
        </w:rPr>
        <w:t xml:space="preserve"> run the online code</w:t>
      </w:r>
      <w:r w:rsidR="002963D9">
        <w:rPr>
          <w:rFonts w:ascii="Times New Roman" w:hAnsi="Times New Roman" w:cs="Times New Roman"/>
          <w:sz w:val="24"/>
          <w:szCs w:val="24"/>
        </w:rPr>
        <w:t xml:space="preserve"> </w:t>
      </w:r>
      <w:r w:rsidR="002963D9" w:rsidRPr="00E80B3F">
        <w:rPr>
          <w:rFonts w:ascii="Times New Roman" w:hAnsi="Times New Roman" w:cs="Times New Roman"/>
          <w:sz w:val="24"/>
          <w:szCs w:val="24"/>
          <w:highlight w:val="green"/>
        </w:rPr>
        <w:t>what is the online code?</w:t>
      </w:r>
      <w:r w:rsidRPr="00715D37">
        <w:rPr>
          <w:rFonts w:ascii="Times New Roman" w:hAnsi="Times New Roman" w:cs="Times New Roman"/>
          <w:sz w:val="24"/>
          <w:szCs w:val="24"/>
        </w:rPr>
        <w:t xml:space="preserve"> (</w:t>
      </w:r>
      <w:r w:rsidRPr="00715D37">
        <w:rPr>
          <w:rFonts w:ascii="Times New Roman" w:hAnsi="Times New Roman" w:cs="Times New Roman"/>
          <w:i/>
          <w:iCs/>
          <w:sz w:val="24"/>
          <w:szCs w:val="24"/>
        </w:rPr>
        <w:t>see</w:t>
      </w:r>
      <w:r w:rsidRPr="00715D37">
        <w:rPr>
          <w:rFonts w:ascii="Times New Roman" w:hAnsi="Times New Roman" w:cs="Times New Roman"/>
          <w:sz w:val="24"/>
          <w:szCs w:val="24"/>
        </w:rPr>
        <w:t xml:space="preserve"> </w:t>
      </w:r>
      <w:r w:rsidRPr="00715D37">
        <w:rPr>
          <w:rFonts w:ascii="Times New Roman" w:hAnsi="Times New Roman" w:cs="Times New Roman"/>
          <w:b/>
          <w:bCs/>
          <w:sz w:val="24"/>
          <w:szCs w:val="24"/>
        </w:rPr>
        <w:t xml:space="preserve">Note </w:t>
      </w:r>
      <w:r w:rsidRPr="00715D37">
        <w:rPr>
          <w:rFonts w:ascii="Times New Roman" w:hAnsi="Times New Roman" w:cs="Times New Roman"/>
          <w:b/>
          <w:bCs/>
          <w:sz w:val="24"/>
          <w:szCs w:val="24"/>
          <w:highlight w:val="yellow"/>
        </w:rPr>
        <w:t>xx</w:t>
      </w:r>
      <w:r w:rsidRPr="00715D37">
        <w:rPr>
          <w:rFonts w:ascii="Times New Roman" w:hAnsi="Times New Roman" w:cs="Times New Roman"/>
          <w:sz w:val="24"/>
          <w:szCs w:val="24"/>
        </w:rPr>
        <w:t>).</w:t>
      </w:r>
    </w:p>
    <w:p w14:paraId="77B79F6E" w14:textId="0BA91285" w:rsidR="00715D37" w:rsidRPr="00715D37" w:rsidRDefault="00715D37" w:rsidP="00715D37">
      <w:pPr>
        <w:pStyle w:val="NoSpacing"/>
        <w:numPr>
          <w:ilvl w:val="0"/>
          <w:numId w:val="11"/>
        </w:numPr>
        <w:spacing w:line="360" w:lineRule="auto"/>
        <w:jc w:val="both"/>
        <w:rPr>
          <w:rFonts w:ascii="Times New Roman" w:hAnsi="Times New Roman" w:cs="Times New Roman"/>
          <w:sz w:val="24"/>
          <w:szCs w:val="24"/>
        </w:rPr>
      </w:pPr>
      <w:r w:rsidRPr="00715D37">
        <w:rPr>
          <w:rFonts w:ascii="Times New Roman" w:hAnsi="Times New Roman" w:cs="Times New Roman"/>
          <w:sz w:val="24"/>
          <w:szCs w:val="24"/>
        </w:rPr>
        <w:t>Run the code in (</w:t>
      </w:r>
      <w:r w:rsidR="00E80B3F" w:rsidRPr="00E80B3F">
        <w:rPr>
          <w:rFonts w:ascii="Times New Roman" w:hAnsi="Times New Roman" w:cs="Times New Roman"/>
          <w:sz w:val="24"/>
          <w:szCs w:val="24"/>
          <w:highlight w:val="yellow"/>
        </w:rPr>
        <w:t>xx</w:t>
      </w:r>
      <w:r w:rsidRPr="00715D37">
        <w:rPr>
          <w:rFonts w:ascii="Times New Roman" w:hAnsi="Times New Roman" w:cs="Times New Roman"/>
          <w:sz w:val="24"/>
          <w:szCs w:val="24"/>
        </w:rPr>
        <w:t xml:space="preserve">) to obtain </w:t>
      </w:r>
      <w:r>
        <w:rPr>
          <w:rFonts w:ascii="Times New Roman" w:hAnsi="Times New Roman" w:cs="Times New Roman"/>
          <w:sz w:val="24"/>
          <w:szCs w:val="24"/>
        </w:rPr>
        <w:t>the list of</w:t>
      </w:r>
      <w:r w:rsidRPr="00715D37">
        <w:rPr>
          <w:rFonts w:ascii="Times New Roman" w:hAnsi="Times New Roman" w:cs="Times New Roman"/>
          <w:sz w:val="24"/>
          <w:szCs w:val="24"/>
        </w:rPr>
        <w:t xml:space="preserve"> potential PTC residues.</w:t>
      </w:r>
    </w:p>
    <w:p w14:paraId="5A6C307A" w14:textId="3164F5C8" w:rsidR="00715D37" w:rsidRPr="00900A8A" w:rsidRDefault="00715D37" w:rsidP="00715D37">
      <w:pPr>
        <w:pStyle w:val="NoSpacing"/>
        <w:numPr>
          <w:ilvl w:val="2"/>
          <w:numId w:val="8"/>
        </w:numPr>
        <w:spacing w:line="360" w:lineRule="auto"/>
        <w:jc w:val="both"/>
        <w:rPr>
          <w:rFonts w:ascii="Times New Roman" w:hAnsi="Times New Roman" w:cs="Times New Roman"/>
          <w:sz w:val="24"/>
          <w:szCs w:val="24"/>
        </w:rPr>
      </w:pPr>
      <w:r w:rsidRPr="00900A8A">
        <w:rPr>
          <w:rFonts w:ascii="Times New Roman" w:hAnsi="Times New Roman" w:cs="Times New Roman"/>
          <w:sz w:val="24"/>
          <w:szCs w:val="24"/>
        </w:rPr>
        <w:t xml:space="preserve">Cancer-associated </w:t>
      </w:r>
      <w:proofErr w:type="spellStart"/>
      <w:r w:rsidRPr="00900A8A">
        <w:rPr>
          <w:rFonts w:ascii="Times New Roman" w:hAnsi="Times New Roman" w:cs="Times New Roman"/>
          <w:sz w:val="24"/>
          <w:szCs w:val="24"/>
        </w:rPr>
        <w:t>PTCome</w:t>
      </w:r>
      <w:proofErr w:type="spellEnd"/>
      <w:r w:rsidR="001468A9">
        <w:rPr>
          <w:rFonts w:ascii="Times New Roman" w:hAnsi="Times New Roman" w:cs="Times New Roman"/>
          <w:sz w:val="24"/>
          <w:szCs w:val="24"/>
        </w:rPr>
        <w:t xml:space="preserve"> (PTC generated </w:t>
      </w:r>
      <w:r w:rsidR="001468A9" w:rsidRPr="00743AA9">
        <w:rPr>
          <w:rFonts w:ascii="Times New Roman" w:hAnsi="Times New Roman" w:cs="Times New Roman"/>
          <w:sz w:val="24"/>
          <w:szCs w:val="24"/>
          <w:lang w:val="en-US" w:eastAsia="es-ES"/>
        </w:rPr>
        <w:t>by single‐nucleotide substitution</w:t>
      </w:r>
      <w:r w:rsidR="001468A9">
        <w:rPr>
          <w:rFonts w:ascii="Times New Roman" w:hAnsi="Times New Roman" w:cs="Times New Roman"/>
          <w:sz w:val="24"/>
          <w:szCs w:val="24"/>
          <w:lang w:val="en-US" w:eastAsia="es-ES"/>
        </w:rPr>
        <w:t xml:space="preserve"> somatic mutations</w:t>
      </w:r>
      <w:r w:rsidR="001468A9" w:rsidRPr="00743AA9">
        <w:rPr>
          <w:rFonts w:ascii="Times New Roman" w:hAnsi="Times New Roman" w:cs="Times New Roman"/>
          <w:sz w:val="24"/>
          <w:szCs w:val="24"/>
          <w:lang w:val="en-US" w:eastAsia="es-ES"/>
        </w:rPr>
        <w:t xml:space="preserve"> </w:t>
      </w:r>
      <w:r w:rsidR="001468A9">
        <w:rPr>
          <w:rFonts w:ascii="Times New Roman" w:hAnsi="Times New Roman" w:cs="Times New Roman"/>
          <w:sz w:val="24"/>
          <w:szCs w:val="24"/>
          <w:lang w:val="en-US" w:eastAsia="es-ES"/>
        </w:rPr>
        <w:t xml:space="preserve">found in tumors) (see </w:t>
      </w:r>
      <w:r w:rsidR="001468A9" w:rsidRPr="001468A9">
        <w:rPr>
          <w:rFonts w:ascii="Times New Roman" w:hAnsi="Times New Roman" w:cs="Times New Roman"/>
          <w:b/>
          <w:sz w:val="24"/>
          <w:szCs w:val="24"/>
          <w:lang w:val="en-US" w:eastAsia="es-ES"/>
        </w:rPr>
        <w:t>Note xx</w:t>
      </w:r>
      <w:r w:rsidR="001468A9">
        <w:rPr>
          <w:rFonts w:ascii="Times New Roman" w:hAnsi="Times New Roman" w:cs="Times New Roman"/>
          <w:sz w:val="24"/>
          <w:szCs w:val="24"/>
          <w:lang w:val="en-US" w:eastAsia="es-ES"/>
        </w:rPr>
        <w:t xml:space="preserve"> databases)</w:t>
      </w:r>
    </w:p>
    <w:p w14:paraId="038C995B" w14:textId="0E7278D1" w:rsidR="00715D37" w:rsidRPr="00900A8A" w:rsidRDefault="00715D37" w:rsidP="00715D37">
      <w:pPr>
        <w:pStyle w:val="NoSpacing"/>
        <w:numPr>
          <w:ilvl w:val="0"/>
          <w:numId w:val="9"/>
        </w:numPr>
        <w:spacing w:line="360" w:lineRule="auto"/>
        <w:jc w:val="both"/>
        <w:rPr>
          <w:rFonts w:ascii="Times New Roman" w:hAnsi="Times New Roman" w:cs="Times New Roman"/>
          <w:sz w:val="24"/>
          <w:szCs w:val="24"/>
        </w:rPr>
      </w:pPr>
      <w:r w:rsidRPr="00900A8A">
        <w:rPr>
          <w:rFonts w:ascii="Times New Roman" w:hAnsi="Times New Roman" w:cs="Times New Roman"/>
          <w:sz w:val="24"/>
          <w:szCs w:val="24"/>
        </w:rPr>
        <w:t xml:space="preserve">To obtain the cancer-associated </w:t>
      </w:r>
      <w:proofErr w:type="spellStart"/>
      <w:r w:rsidRPr="00900A8A">
        <w:rPr>
          <w:rFonts w:ascii="Times New Roman" w:hAnsi="Times New Roman" w:cs="Times New Roman"/>
          <w:sz w:val="24"/>
          <w:szCs w:val="24"/>
        </w:rPr>
        <w:t>PTCome</w:t>
      </w:r>
      <w:proofErr w:type="spellEnd"/>
      <w:r w:rsidR="00E80B3F">
        <w:rPr>
          <w:rFonts w:ascii="Times New Roman" w:hAnsi="Times New Roman" w:cs="Times New Roman"/>
          <w:sz w:val="24"/>
          <w:szCs w:val="24"/>
        </w:rPr>
        <w:t xml:space="preserve"> </w:t>
      </w:r>
      <w:r w:rsidR="00E80B3F" w:rsidRPr="00E80B3F">
        <w:rPr>
          <w:rFonts w:ascii="Times New Roman" w:hAnsi="Times New Roman" w:cs="Times New Roman"/>
          <w:sz w:val="24"/>
          <w:szCs w:val="24"/>
          <w:highlight w:val="yellow"/>
        </w:rPr>
        <w:t>(somatic mutations)</w:t>
      </w:r>
      <w:r w:rsidRPr="00E80B3F">
        <w:rPr>
          <w:rFonts w:ascii="Times New Roman" w:hAnsi="Times New Roman" w:cs="Times New Roman"/>
          <w:sz w:val="24"/>
          <w:szCs w:val="24"/>
          <w:highlight w:val="yellow"/>
        </w:rPr>
        <w:t>,</w:t>
      </w:r>
      <w:r w:rsidRPr="00900A8A">
        <w:rPr>
          <w:rFonts w:ascii="Times New Roman" w:hAnsi="Times New Roman" w:cs="Times New Roman"/>
          <w:sz w:val="24"/>
          <w:szCs w:val="24"/>
        </w:rPr>
        <w:t xml:space="preserve"> browse for the desired PTP in the COSMIC </w:t>
      </w:r>
      <w:r w:rsidRPr="00900A8A">
        <w:rPr>
          <w:rFonts w:ascii="Times New Roman" w:hAnsi="Times New Roman" w:cs="Times New Roman"/>
          <w:sz w:val="24"/>
          <w:szCs w:val="24"/>
          <w:highlight w:val="yellow"/>
        </w:rPr>
        <w:t>database</w:t>
      </w:r>
      <w:r w:rsidRPr="00900A8A">
        <w:rPr>
          <w:rFonts w:ascii="Times New Roman" w:hAnsi="Times New Roman" w:cs="Times New Roman"/>
          <w:sz w:val="24"/>
          <w:szCs w:val="24"/>
        </w:rPr>
        <w:t xml:space="preserve"> (https://cancer.sanger.ac.uk/cosmic). Go to the mutation distribution section and click on nonsense substitution. Download/Export the desired dataset in a comma delimited (.csv) format. For this step you need to be logged in with a user and a password.</w:t>
      </w:r>
      <w:r w:rsidR="00E80B3F">
        <w:rPr>
          <w:rFonts w:ascii="Times New Roman" w:hAnsi="Times New Roman" w:cs="Times New Roman"/>
          <w:sz w:val="24"/>
          <w:szCs w:val="24"/>
        </w:rPr>
        <w:t xml:space="preserve"> </w:t>
      </w:r>
      <w:r w:rsidR="0028241A">
        <w:rPr>
          <w:rFonts w:ascii="Times New Roman" w:hAnsi="Times New Roman" w:cs="Times New Roman"/>
          <w:sz w:val="24"/>
          <w:szCs w:val="24"/>
        </w:rPr>
        <w:t>R</w:t>
      </w:r>
      <w:r w:rsidR="00E80B3F">
        <w:rPr>
          <w:rFonts w:ascii="Times New Roman" w:hAnsi="Times New Roman" w:cs="Times New Roman"/>
          <w:sz w:val="24"/>
          <w:szCs w:val="24"/>
        </w:rPr>
        <w:t xml:space="preserve">eliable cancer-associated </w:t>
      </w:r>
      <w:proofErr w:type="spellStart"/>
      <w:r w:rsidR="00E80B3F">
        <w:rPr>
          <w:rFonts w:ascii="Times New Roman" w:hAnsi="Times New Roman" w:cs="Times New Roman"/>
          <w:sz w:val="24"/>
          <w:szCs w:val="24"/>
        </w:rPr>
        <w:t>PTCome</w:t>
      </w:r>
      <w:proofErr w:type="spellEnd"/>
      <w:r w:rsidR="00E80B3F">
        <w:rPr>
          <w:rFonts w:ascii="Times New Roman" w:hAnsi="Times New Roman" w:cs="Times New Roman"/>
          <w:sz w:val="24"/>
          <w:szCs w:val="24"/>
        </w:rPr>
        <w:t xml:space="preserve"> can be obtained only for PTP whose function</w:t>
      </w:r>
      <w:r w:rsidR="0028241A">
        <w:rPr>
          <w:rFonts w:ascii="Times New Roman" w:hAnsi="Times New Roman" w:cs="Times New Roman"/>
          <w:sz w:val="24"/>
          <w:szCs w:val="24"/>
        </w:rPr>
        <w:t xml:space="preserve"> (usually lack-of-function)</w:t>
      </w:r>
      <w:r w:rsidR="00E80B3F">
        <w:rPr>
          <w:rFonts w:ascii="Times New Roman" w:hAnsi="Times New Roman" w:cs="Times New Roman"/>
          <w:sz w:val="24"/>
          <w:szCs w:val="24"/>
        </w:rPr>
        <w:t xml:space="preserve"> is related with cancer</w:t>
      </w:r>
      <w:r w:rsidR="0028241A">
        <w:rPr>
          <w:rFonts w:ascii="Times New Roman" w:hAnsi="Times New Roman" w:cs="Times New Roman"/>
          <w:sz w:val="24"/>
          <w:szCs w:val="24"/>
        </w:rPr>
        <w:t xml:space="preserve"> and display a significant number of PTC mutations distributed along their sequence (see </w:t>
      </w:r>
      <w:r w:rsidR="0028241A" w:rsidRPr="0028241A">
        <w:rPr>
          <w:rFonts w:ascii="Times New Roman" w:hAnsi="Times New Roman" w:cs="Times New Roman"/>
          <w:b/>
          <w:sz w:val="24"/>
          <w:szCs w:val="24"/>
        </w:rPr>
        <w:t>Note xx</w:t>
      </w:r>
      <w:r w:rsidR="0028241A">
        <w:rPr>
          <w:rFonts w:ascii="Times New Roman" w:hAnsi="Times New Roman" w:cs="Times New Roman"/>
          <w:sz w:val="24"/>
          <w:szCs w:val="24"/>
        </w:rPr>
        <w:t>)</w:t>
      </w:r>
      <w:r w:rsidR="00E80B3F">
        <w:rPr>
          <w:rFonts w:ascii="Times New Roman" w:hAnsi="Times New Roman" w:cs="Times New Roman"/>
          <w:sz w:val="24"/>
          <w:szCs w:val="24"/>
        </w:rPr>
        <w:t xml:space="preserve">. </w:t>
      </w:r>
    </w:p>
    <w:p w14:paraId="43E3F427" w14:textId="68BF14A5" w:rsidR="00715D37" w:rsidRPr="00900A8A" w:rsidRDefault="00715D37" w:rsidP="00715D37">
      <w:pPr>
        <w:pStyle w:val="NoSpacing"/>
        <w:numPr>
          <w:ilvl w:val="0"/>
          <w:numId w:val="9"/>
        </w:numPr>
        <w:spacing w:line="360" w:lineRule="auto"/>
        <w:jc w:val="both"/>
        <w:rPr>
          <w:rFonts w:ascii="Times New Roman" w:hAnsi="Times New Roman" w:cs="Times New Roman"/>
          <w:sz w:val="24"/>
          <w:szCs w:val="24"/>
        </w:rPr>
      </w:pPr>
      <w:r w:rsidRPr="00900A8A">
        <w:rPr>
          <w:rFonts w:ascii="Times New Roman" w:hAnsi="Times New Roman" w:cs="Times New Roman"/>
          <w:sz w:val="24"/>
          <w:szCs w:val="24"/>
        </w:rPr>
        <w:t xml:space="preserve">Import the downloaded file in </w:t>
      </w:r>
      <w:proofErr w:type="spellStart"/>
      <w:r w:rsidRPr="00900A8A">
        <w:rPr>
          <w:rFonts w:ascii="Times New Roman" w:hAnsi="Times New Roman" w:cs="Times New Roman"/>
          <w:sz w:val="24"/>
          <w:szCs w:val="24"/>
        </w:rPr>
        <w:t>RStudio</w:t>
      </w:r>
      <w:proofErr w:type="spellEnd"/>
      <w:r w:rsidRPr="00900A8A">
        <w:rPr>
          <w:rFonts w:ascii="Times New Roman" w:hAnsi="Times New Roman" w:cs="Times New Roman"/>
          <w:sz w:val="24"/>
          <w:szCs w:val="24"/>
        </w:rPr>
        <w:t xml:space="preserve"> by File &gt; Import Dataset &gt; From text (</w:t>
      </w:r>
      <w:proofErr w:type="spellStart"/>
      <w:r w:rsidRPr="00900A8A">
        <w:rPr>
          <w:rFonts w:ascii="Times New Roman" w:hAnsi="Times New Roman" w:cs="Times New Roman"/>
          <w:sz w:val="24"/>
          <w:szCs w:val="24"/>
        </w:rPr>
        <w:t>readr</w:t>
      </w:r>
      <w:proofErr w:type="spellEnd"/>
      <w:r w:rsidRPr="00900A8A">
        <w:rPr>
          <w:rFonts w:ascii="Times New Roman" w:hAnsi="Times New Roman" w:cs="Times New Roman"/>
          <w:sz w:val="24"/>
          <w:szCs w:val="24"/>
        </w:rPr>
        <w:t xml:space="preserve">) or using the </w:t>
      </w:r>
      <w:proofErr w:type="spellStart"/>
      <w:r w:rsidRPr="00900A8A">
        <w:rPr>
          <w:rFonts w:ascii="Times New Roman" w:hAnsi="Times New Roman" w:cs="Times New Roman"/>
          <w:i/>
          <w:iCs/>
          <w:sz w:val="24"/>
          <w:szCs w:val="24"/>
        </w:rPr>
        <w:t>read_csv</w:t>
      </w:r>
      <w:proofErr w:type="spellEnd"/>
      <w:r w:rsidRPr="00900A8A">
        <w:rPr>
          <w:rFonts w:ascii="Times New Roman" w:hAnsi="Times New Roman" w:cs="Times New Roman"/>
          <w:i/>
          <w:iCs/>
          <w:sz w:val="24"/>
          <w:szCs w:val="24"/>
        </w:rPr>
        <w:t>(</w:t>
      </w:r>
      <w:r w:rsidR="00E80B3F" w:rsidRPr="00E80B3F">
        <w:rPr>
          <w:rFonts w:ascii="Times New Roman" w:hAnsi="Times New Roman" w:cs="Times New Roman"/>
          <w:i/>
          <w:iCs/>
          <w:sz w:val="24"/>
          <w:szCs w:val="24"/>
          <w:highlight w:val="yellow"/>
        </w:rPr>
        <w:t>xx</w:t>
      </w:r>
      <w:r w:rsidRPr="00900A8A">
        <w:rPr>
          <w:rFonts w:ascii="Times New Roman" w:hAnsi="Times New Roman" w:cs="Times New Roman"/>
          <w:i/>
          <w:iCs/>
          <w:sz w:val="24"/>
          <w:szCs w:val="24"/>
        </w:rPr>
        <w:t>)</w:t>
      </w:r>
      <w:r w:rsidRPr="00900A8A">
        <w:rPr>
          <w:rFonts w:ascii="Times New Roman" w:hAnsi="Times New Roman" w:cs="Times New Roman"/>
          <w:sz w:val="24"/>
          <w:szCs w:val="24"/>
        </w:rPr>
        <w:t xml:space="preserve"> function, specifying comma as a delimiter. </w:t>
      </w:r>
    </w:p>
    <w:p w14:paraId="1B1A4992" w14:textId="4C812ADF" w:rsidR="00715D37" w:rsidRPr="00900A8A" w:rsidRDefault="00715D37" w:rsidP="00715D37">
      <w:pPr>
        <w:pStyle w:val="NoSpacing"/>
        <w:numPr>
          <w:ilvl w:val="0"/>
          <w:numId w:val="9"/>
        </w:numPr>
        <w:spacing w:line="360" w:lineRule="auto"/>
        <w:jc w:val="both"/>
        <w:rPr>
          <w:rFonts w:ascii="Times New Roman" w:hAnsi="Times New Roman" w:cs="Times New Roman"/>
          <w:sz w:val="24"/>
          <w:szCs w:val="24"/>
        </w:rPr>
      </w:pPr>
      <w:r w:rsidRPr="00900A8A">
        <w:rPr>
          <w:rFonts w:ascii="Times New Roman" w:hAnsi="Times New Roman" w:cs="Times New Roman"/>
          <w:sz w:val="24"/>
          <w:szCs w:val="24"/>
        </w:rPr>
        <w:t>Run the code in (</w:t>
      </w:r>
      <w:r w:rsidR="00E80B3F" w:rsidRPr="00E80B3F">
        <w:rPr>
          <w:rFonts w:ascii="Times New Roman" w:hAnsi="Times New Roman" w:cs="Times New Roman"/>
          <w:i/>
          <w:iCs/>
          <w:sz w:val="24"/>
          <w:szCs w:val="24"/>
          <w:highlight w:val="yellow"/>
        </w:rPr>
        <w:t>xx</w:t>
      </w:r>
      <w:r w:rsidRPr="00900A8A">
        <w:rPr>
          <w:rFonts w:ascii="Times New Roman" w:hAnsi="Times New Roman" w:cs="Times New Roman"/>
          <w:sz w:val="24"/>
          <w:szCs w:val="24"/>
        </w:rPr>
        <w:t>) to obtain unique PTC mutated residues.</w:t>
      </w:r>
    </w:p>
    <w:p w14:paraId="5A8531DD" w14:textId="77777777" w:rsidR="00715D37" w:rsidRPr="00900A8A" w:rsidRDefault="00715D37" w:rsidP="00715D37">
      <w:pPr>
        <w:pStyle w:val="NoSpacing"/>
        <w:numPr>
          <w:ilvl w:val="2"/>
          <w:numId w:val="8"/>
        </w:numPr>
        <w:spacing w:line="360" w:lineRule="auto"/>
        <w:jc w:val="both"/>
        <w:rPr>
          <w:rFonts w:ascii="Times New Roman" w:hAnsi="Times New Roman" w:cs="Times New Roman"/>
          <w:sz w:val="24"/>
          <w:szCs w:val="24"/>
        </w:rPr>
      </w:pPr>
      <w:r w:rsidRPr="00900A8A">
        <w:rPr>
          <w:rFonts w:ascii="Times New Roman" w:hAnsi="Times New Roman" w:cs="Times New Roman"/>
          <w:sz w:val="24"/>
          <w:szCs w:val="24"/>
        </w:rPr>
        <w:t xml:space="preserve">Germline-associated </w:t>
      </w:r>
      <w:proofErr w:type="spellStart"/>
      <w:r w:rsidRPr="00900A8A">
        <w:rPr>
          <w:rFonts w:ascii="Times New Roman" w:hAnsi="Times New Roman" w:cs="Times New Roman"/>
          <w:sz w:val="24"/>
          <w:szCs w:val="24"/>
        </w:rPr>
        <w:t>PTCome</w:t>
      </w:r>
      <w:proofErr w:type="spellEnd"/>
    </w:p>
    <w:p w14:paraId="42D6E498" w14:textId="1B170924" w:rsidR="00715D37" w:rsidRPr="00900A8A" w:rsidRDefault="00715D37" w:rsidP="00715D37">
      <w:pPr>
        <w:pStyle w:val="NoSpacing"/>
        <w:numPr>
          <w:ilvl w:val="0"/>
          <w:numId w:val="7"/>
        </w:numPr>
        <w:spacing w:line="360" w:lineRule="auto"/>
        <w:jc w:val="both"/>
        <w:rPr>
          <w:rFonts w:ascii="Times New Roman" w:hAnsi="Times New Roman" w:cs="Times New Roman"/>
          <w:sz w:val="24"/>
          <w:szCs w:val="24"/>
        </w:rPr>
      </w:pPr>
      <w:r w:rsidRPr="00900A8A">
        <w:rPr>
          <w:rFonts w:ascii="Times New Roman" w:hAnsi="Times New Roman" w:cs="Times New Roman"/>
          <w:sz w:val="24"/>
          <w:szCs w:val="24"/>
        </w:rPr>
        <w:t xml:space="preserve">To obtain the germline-associated </w:t>
      </w:r>
      <w:proofErr w:type="spellStart"/>
      <w:r w:rsidRPr="00900A8A">
        <w:rPr>
          <w:rFonts w:ascii="Times New Roman" w:hAnsi="Times New Roman" w:cs="Times New Roman"/>
          <w:sz w:val="24"/>
          <w:szCs w:val="24"/>
        </w:rPr>
        <w:t>PTCome</w:t>
      </w:r>
      <w:proofErr w:type="spellEnd"/>
      <w:r w:rsidRPr="00900A8A">
        <w:rPr>
          <w:rFonts w:ascii="Times New Roman" w:hAnsi="Times New Roman" w:cs="Times New Roman"/>
          <w:sz w:val="24"/>
          <w:szCs w:val="24"/>
        </w:rPr>
        <w:t>, browse for the desired PTP in the HGMD database (https://www.hgmd.cf.ac.uk). HGMD displays a data frame with missense and nonsense mutations together (</w:t>
      </w:r>
      <w:r w:rsidRPr="00900A8A">
        <w:rPr>
          <w:rFonts w:ascii="Times New Roman" w:hAnsi="Times New Roman" w:cs="Times New Roman"/>
          <w:i/>
          <w:iCs/>
          <w:sz w:val="24"/>
          <w:szCs w:val="24"/>
        </w:rPr>
        <w:t>see</w:t>
      </w:r>
      <w:r w:rsidRPr="00900A8A">
        <w:rPr>
          <w:rFonts w:ascii="Times New Roman" w:hAnsi="Times New Roman" w:cs="Times New Roman"/>
          <w:sz w:val="24"/>
          <w:szCs w:val="24"/>
        </w:rPr>
        <w:t xml:space="preserve"> </w:t>
      </w:r>
      <w:r w:rsidRPr="00900A8A">
        <w:rPr>
          <w:rFonts w:ascii="Times New Roman" w:hAnsi="Times New Roman" w:cs="Times New Roman"/>
          <w:b/>
          <w:bCs/>
          <w:sz w:val="24"/>
          <w:szCs w:val="24"/>
        </w:rPr>
        <w:t xml:space="preserve">Note </w:t>
      </w:r>
      <w:r w:rsidR="00851A18" w:rsidRPr="00851A18">
        <w:rPr>
          <w:rFonts w:ascii="Times New Roman" w:hAnsi="Times New Roman" w:cs="Times New Roman"/>
          <w:b/>
          <w:bCs/>
          <w:sz w:val="24"/>
          <w:szCs w:val="24"/>
          <w:highlight w:val="yellow"/>
        </w:rPr>
        <w:t>xx</w:t>
      </w:r>
      <w:r w:rsidRPr="00900A8A">
        <w:rPr>
          <w:rFonts w:ascii="Times New Roman" w:hAnsi="Times New Roman" w:cs="Times New Roman"/>
          <w:sz w:val="24"/>
          <w:szCs w:val="24"/>
        </w:rPr>
        <w:t xml:space="preserve">). </w:t>
      </w:r>
      <w:proofErr w:type="spellStart"/>
      <w:ins w:id="60" w:author="RP" w:date="2022-12-18T21:54:00Z">
        <w:r w:rsidR="00BA3729" w:rsidRPr="002F5BDC">
          <w:rPr>
            <w:rFonts w:ascii="Times New Roman" w:hAnsi="Times New Roman" w:cs="Times New Roman"/>
            <w:sz w:val="24"/>
            <w:szCs w:val="24"/>
            <w:highlight w:val="green"/>
            <w:rPrChange w:id="61" w:author="RP" w:date="2022-12-19T10:17:00Z">
              <w:rPr>
                <w:rFonts w:ascii="Times New Roman" w:hAnsi="Times New Roman" w:cs="Times New Roman"/>
                <w:sz w:val="24"/>
                <w:szCs w:val="24"/>
              </w:rPr>
            </w:rPrChange>
          </w:rPr>
          <w:t>ClinVar</w:t>
        </w:r>
        <w:proofErr w:type="spellEnd"/>
        <w:r w:rsidR="00BA3729" w:rsidRPr="002F5BDC">
          <w:rPr>
            <w:rFonts w:ascii="Times New Roman" w:hAnsi="Times New Roman" w:cs="Times New Roman"/>
            <w:sz w:val="24"/>
            <w:szCs w:val="24"/>
            <w:highlight w:val="green"/>
            <w:rPrChange w:id="62" w:author="RP" w:date="2022-12-19T10:17:00Z">
              <w:rPr>
                <w:rFonts w:ascii="Times New Roman" w:hAnsi="Times New Roman" w:cs="Times New Roman"/>
                <w:sz w:val="24"/>
                <w:szCs w:val="24"/>
              </w:rPr>
            </w:rPrChange>
          </w:rPr>
          <w:t xml:space="preserve"> xxx</w:t>
        </w:r>
      </w:ins>
    </w:p>
    <w:p w14:paraId="490C77FB" w14:textId="30C75611" w:rsidR="00715D37" w:rsidRPr="0072260C" w:rsidRDefault="00715D37" w:rsidP="00715D37">
      <w:pPr>
        <w:pStyle w:val="NoSpacing"/>
        <w:numPr>
          <w:ilvl w:val="0"/>
          <w:numId w:val="7"/>
        </w:numPr>
        <w:spacing w:line="360" w:lineRule="auto"/>
        <w:jc w:val="both"/>
        <w:rPr>
          <w:rFonts w:ascii="Times New Roman" w:hAnsi="Times New Roman" w:cs="Times New Roman"/>
          <w:sz w:val="24"/>
          <w:szCs w:val="24"/>
          <w:highlight w:val="yellow"/>
          <w:rPrChange w:id="63" w:author="RP" w:date="2022-12-18T21:55:00Z">
            <w:rPr>
              <w:rFonts w:ascii="Times New Roman" w:hAnsi="Times New Roman" w:cs="Times New Roman"/>
              <w:sz w:val="24"/>
              <w:szCs w:val="24"/>
            </w:rPr>
          </w:rPrChange>
        </w:rPr>
      </w:pPr>
      <w:r w:rsidRPr="00900A8A">
        <w:rPr>
          <w:rFonts w:ascii="Times New Roman" w:hAnsi="Times New Roman" w:cs="Times New Roman"/>
          <w:sz w:val="24"/>
          <w:szCs w:val="24"/>
        </w:rPr>
        <w:t xml:space="preserve">Import the downloaded file in </w:t>
      </w:r>
      <w:proofErr w:type="spellStart"/>
      <w:r w:rsidRPr="00900A8A">
        <w:rPr>
          <w:rFonts w:ascii="Times New Roman" w:hAnsi="Times New Roman" w:cs="Times New Roman"/>
          <w:sz w:val="24"/>
          <w:szCs w:val="24"/>
        </w:rPr>
        <w:t>RStudio</w:t>
      </w:r>
      <w:proofErr w:type="spellEnd"/>
      <w:r w:rsidRPr="00900A8A">
        <w:rPr>
          <w:rFonts w:ascii="Times New Roman" w:hAnsi="Times New Roman" w:cs="Times New Roman"/>
          <w:sz w:val="24"/>
          <w:szCs w:val="24"/>
        </w:rPr>
        <w:t xml:space="preserve"> by File &gt; Import Dataset &gt; From Excel, or using the </w:t>
      </w:r>
      <w:proofErr w:type="spellStart"/>
      <w:r w:rsidRPr="00900A8A">
        <w:rPr>
          <w:rFonts w:ascii="Times New Roman" w:hAnsi="Times New Roman" w:cs="Times New Roman"/>
          <w:i/>
          <w:iCs/>
          <w:sz w:val="24"/>
          <w:szCs w:val="24"/>
        </w:rPr>
        <w:t>read_</w:t>
      </w:r>
      <w:proofErr w:type="gramStart"/>
      <w:r w:rsidRPr="00900A8A">
        <w:rPr>
          <w:rFonts w:ascii="Times New Roman" w:hAnsi="Times New Roman" w:cs="Times New Roman"/>
          <w:i/>
          <w:iCs/>
          <w:sz w:val="24"/>
          <w:szCs w:val="24"/>
        </w:rPr>
        <w:t>excel</w:t>
      </w:r>
      <w:proofErr w:type="spellEnd"/>
      <w:r w:rsidRPr="00900A8A">
        <w:rPr>
          <w:rFonts w:ascii="Times New Roman" w:hAnsi="Times New Roman" w:cs="Times New Roman"/>
          <w:i/>
          <w:iCs/>
          <w:sz w:val="24"/>
          <w:szCs w:val="24"/>
        </w:rPr>
        <w:t>(</w:t>
      </w:r>
      <w:proofErr w:type="gramEnd"/>
      <w:r w:rsidRPr="00900A8A">
        <w:rPr>
          <w:rFonts w:ascii="Times New Roman" w:hAnsi="Times New Roman" w:cs="Times New Roman"/>
          <w:i/>
          <w:iCs/>
          <w:sz w:val="24"/>
          <w:szCs w:val="24"/>
        </w:rPr>
        <w:t>)</w:t>
      </w:r>
      <w:r w:rsidRPr="00900A8A">
        <w:rPr>
          <w:rFonts w:ascii="Times New Roman" w:hAnsi="Times New Roman" w:cs="Times New Roman"/>
          <w:sz w:val="24"/>
          <w:szCs w:val="24"/>
        </w:rPr>
        <w:t xml:space="preserve"> function.</w:t>
      </w:r>
      <w:ins w:id="64" w:author="RP" w:date="2022-12-18T21:55:00Z">
        <w:r w:rsidR="0072260C">
          <w:rPr>
            <w:rFonts w:ascii="Times New Roman" w:hAnsi="Times New Roman" w:cs="Times New Roman"/>
            <w:sz w:val="24"/>
            <w:szCs w:val="24"/>
          </w:rPr>
          <w:t xml:space="preserve"> </w:t>
        </w:r>
        <w:r w:rsidR="0072260C" w:rsidRPr="002F5BDC">
          <w:rPr>
            <w:rFonts w:ascii="Times New Roman" w:hAnsi="Times New Roman" w:cs="Times New Roman"/>
            <w:sz w:val="24"/>
            <w:szCs w:val="24"/>
            <w:highlight w:val="green"/>
            <w:rPrChange w:id="65" w:author="RP" w:date="2022-12-19T10:17:00Z">
              <w:rPr>
                <w:rFonts w:ascii="Times New Roman" w:hAnsi="Times New Roman" w:cs="Times New Roman"/>
                <w:sz w:val="24"/>
                <w:szCs w:val="24"/>
              </w:rPr>
            </w:rPrChange>
          </w:rPr>
          <w:t>Add additional PTC manually from the literature</w:t>
        </w:r>
      </w:ins>
    </w:p>
    <w:p w14:paraId="7E63AD13" w14:textId="77777777" w:rsidR="00715D37" w:rsidRPr="00900A8A" w:rsidRDefault="00715D37" w:rsidP="00715D37">
      <w:pPr>
        <w:pStyle w:val="NoSpacing"/>
        <w:numPr>
          <w:ilvl w:val="0"/>
          <w:numId w:val="7"/>
        </w:numPr>
        <w:spacing w:line="360" w:lineRule="auto"/>
        <w:jc w:val="both"/>
        <w:rPr>
          <w:rFonts w:ascii="Times New Roman" w:hAnsi="Times New Roman" w:cs="Times New Roman"/>
          <w:sz w:val="24"/>
          <w:szCs w:val="24"/>
        </w:rPr>
      </w:pPr>
      <w:r w:rsidRPr="00900A8A">
        <w:rPr>
          <w:rFonts w:ascii="Times New Roman" w:hAnsi="Times New Roman" w:cs="Times New Roman"/>
          <w:sz w:val="24"/>
          <w:szCs w:val="24"/>
        </w:rPr>
        <w:t xml:space="preserve">Run the code in () to obtain unique PTC mutated residues. </w:t>
      </w:r>
    </w:p>
    <w:p w14:paraId="50F3AA63" w14:textId="328E22E9" w:rsidR="00715D37" w:rsidRPr="00900A8A" w:rsidRDefault="00851A18" w:rsidP="00715D37">
      <w:pPr>
        <w:pStyle w:val="NoSpacing"/>
        <w:spacing w:line="360" w:lineRule="auto"/>
        <w:ind w:left="1080"/>
        <w:jc w:val="both"/>
        <w:rPr>
          <w:rFonts w:ascii="Times New Roman" w:hAnsi="Times New Roman" w:cs="Times New Roman"/>
          <w:sz w:val="24"/>
          <w:szCs w:val="24"/>
        </w:rPr>
      </w:pPr>
      <w:proofErr w:type="spellStart"/>
      <w:r w:rsidRPr="002F5BDC">
        <w:rPr>
          <w:rFonts w:ascii="Times New Roman" w:hAnsi="Times New Roman" w:cs="Times New Roman"/>
          <w:sz w:val="24"/>
          <w:szCs w:val="24"/>
          <w:highlight w:val="green"/>
          <w:rPrChange w:id="66" w:author="RP" w:date="2022-12-19T10:17:00Z">
            <w:rPr>
              <w:rFonts w:ascii="Times New Roman" w:hAnsi="Times New Roman" w:cs="Times New Roman"/>
              <w:sz w:val="24"/>
              <w:szCs w:val="24"/>
              <w:highlight w:val="yellow"/>
            </w:rPr>
          </w:rPrChange>
        </w:rPr>
        <w:t>ClinVar</w:t>
      </w:r>
      <w:proofErr w:type="spellEnd"/>
      <w:r w:rsidRPr="002F5BDC">
        <w:rPr>
          <w:rFonts w:ascii="Times New Roman" w:hAnsi="Times New Roman" w:cs="Times New Roman"/>
          <w:sz w:val="24"/>
          <w:szCs w:val="24"/>
          <w:highlight w:val="green"/>
          <w:rPrChange w:id="67" w:author="RP" w:date="2022-12-19T10:17:00Z">
            <w:rPr>
              <w:rFonts w:ascii="Times New Roman" w:hAnsi="Times New Roman" w:cs="Times New Roman"/>
              <w:sz w:val="24"/>
              <w:szCs w:val="24"/>
              <w:highlight w:val="yellow"/>
            </w:rPr>
          </w:rPrChange>
        </w:rPr>
        <w:t>?</w:t>
      </w:r>
    </w:p>
    <w:p w14:paraId="2EDC74CD" w14:textId="62D4D9DC" w:rsidR="00715D37" w:rsidRPr="00294526" w:rsidRDefault="006E3A85" w:rsidP="00715D37">
      <w:pPr>
        <w:pStyle w:val="NoSpacing"/>
        <w:numPr>
          <w:ilvl w:val="2"/>
          <w:numId w:val="8"/>
        </w:numPr>
        <w:spacing w:line="360" w:lineRule="auto"/>
        <w:jc w:val="both"/>
        <w:rPr>
          <w:rFonts w:ascii="Times New Roman" w:hAnsi="Times New Roman" w:cs="Times New Roman"/>
          <w:sz w:val="24"/>
          <w:szCs w:val="24"/>
          <w:highlight w:val="yellow"/>
        </w:rPr>
      </w:pPr>
      <w:proofErr w:type="spellStart"/>
      <w:r>
        <w:rPr>
          <w:rFonts w:ascii="Times New Roman" w:hAnsi="Times New Roman" w:cs="Times New Roman"/>
          <w:sz w:val="24"/>
          <w:szCs w:val="24"/>
          <w:highlight w:val="yellow"/>
        </w:rPr>
        <w:t>PTCome</w:t>
      </w:r>
      <w:proofErr w:type="spellEnd"/>
      <w:r>
        <w:rPr>
          <w:rFonts w:ascii="Times New Roman" w:hAnsi="Times New Roman" w:cs="Times New Roman"/>
          <w:sz w:val="24"/>
          <w:szCs w:val="24"/>
          <w:highlight w:val="yellow"/>
        </w:rPr>
        <w:t xml:space="preserve"> q</w:t>
      </w:r>
      <w:r w:rsidR="00294526" w:rsidRPr="00294526">
        <w:rPr>
          <w:rFonts w:ascii="Times New Roman" w:hAnsi="Times New Roman" w:cs="Times New Roman"/>
          <w:sz w:val="24"/>
          <w:szCs w:val="24"/>
          <w:highlight w:val="yellow"/>
        </w:rPr>
        <w:t xml:space="preserve">ualitative </w:t>
      </w:r>
      <w:r w:rsidR="00715D37" w:rsidRPr="00294526">
        <w:rPr>
          <w:rFonts w:ascii="Times New Roman" w:hAnsi="Times New Roman" w:cs="Times New Roman"/>
          <w:sz w:val="24"/>
          <w:szCs w:val="24"/>
          <w:highlight w:val="yellow"/>
        </w:rPr>
        <w:t>representation</w:t>
      </w:r>
      <w:r w:rsidR="00764930">
        <w:rPr>
          <w:rFonts w:ascii="Times New Roman" w:hAnsi="Times New Roman" w:cs="Times New Roman"/>
          <w:sz w:val="24"/>
          <w:szCs w:val="24"/>
          <w:highlight w:val="yellow"/>
        </w:rPr>
        <w:t>:</w:t>
      </w:r>
      <w:r w:rsidR="006C5CDB">
        <w:rPr>
          <w:rFonts w:ascii="Times New Roman" w:hAnsi="Times New Roman" w:cs="Times New Roman"/>
          <w:sz w:val="24"/>
          <w:szCs w:val="24"/>
          <w:highlight w:val="yellow"/>
        </w:rPr>
        <w:t xml:space="preserve"> Kernel </w:t>
      </w:r>
      <w:del w:id="68" w:author="RP" w:date="2022-12-18T21:56:00Z">
        <w:r w:rsidR="006C5CDB" w:rsidDel="008B0324">
          <w:rPr>
            <w:rFonts w:ascii="Times New Roman" w:hAnsi="Times New Roman" w:cs="Times New Roman"/>
            <w:sz w:val="24"/>
            <w:szCs w:val="24"/>
            <w:highlight w:val="yellow"/>
          </w:rPr>
          <w:delText xml:space="preserve">distribution </w:delText>
        </w:r>
      </w:del>
      <w:ins w:id="69" w:author="RP" w:date="2022-12-18T21:56:00Z">
        <w:r w:rsidR="008B0324">
          <w:rPr>
            <w:rFonts w:ascii="Times New Roman" w:hAnsi="Times New Roman" w:cs="Times New Roman"/>
            <w:sz w:val="24"/>
            <w:szCs w:val="24"/>
            <w:highlight w:val="yellow"/>
          </w:rPr>
          <w:t xml:space="preserve">density </w:t>
        </w:r>
      </w:ins>
      <w:r w:rsidR="006C5CDB">
        <w:rPr>
          <w:rFonts w:ascii="Times New Roman" w:hAnsi="Times New Roman" w:cs="Times New Roman"/>
          <w:sz w:val="24"/>
          <w:szCs w:val="24"/>
          <w:highlight w:val="yellow"/>
        </w:rPr>
        <w:t>plot</w:t>
      </w:r>
    </w:p>
    <w:p w14:paraId="5A79B855" w14:textId="04C18E21" w:rsidR="00715D37" w:rsidRPr="00900A8A" w:rsidRDefault="00715D37" w:rsidP="00715D37">
      <w:pPr>
        <w:pStyle w:val="NoSpacing"/>
        <w:numPr>
          <w:ilvl w:val="0"/>
          <w:numId w:val="10"/>
        </w:numPr>
        <w:spacing w:line="360" w:lineRule="auto"/>
        <w:jc w:val="both"/>
        <w:rPr>
          <w:rFonts w:ascii="Times New Roman" w:hAnsi="Times New Roman" w:cs="Times New Roman"/>
          <w:sz w:val="24"/>
          <w:szCs w:val="24"/>
        </w:rPr>
      </w:pPr>
      <w:r w:rsidRPr="00900A8A">
        <w:rPr>
          <w:rFonts w:ascii="Times New Roman" w:hAnsi="Times New Roman" w:cs="Times New Roman"/>
          <w:sz w:val="24"/>
          <w:szCs w:val="24"/>
        </w:rPr>
        <w:t>Insert</w:t>
      </w:r>
      <w:r w:rsidR="00690A05">
        <w:rPr>
          <w:rFonts w:ascii="Times New Roman" w:hAnsi="Times New Roman" w:cs="Times New Roman"/>
          <w:sz w:val="24"/>
          <w:szCs w:val="24"/>
        </w:rPr>
        <w:t xml:space="preserve"> </w:t>
      </w:r>
      <w:r w:rsidR="00690A05" w:rsidRPr="00690A05">
        <w:rPr>
          <w:rFonts w:ascii="Times New Roman" w:hAnsi="Times New Roman" w:cs="Times New Roman"/>
          <w:sz w:val="24"/>
          <w:szCs w:val="24"/>
          <w:highlight w:val="yellow"/>
        </w:rPr>
        <w:t>where?</w:t>
      </w:r>
      <w:r w:rsidRPr="00900A8A">
        <w:rPr>
          <w:rFonts w:ascii="Times New Roman" w:hAnsi="Times New Roman" w:cs="Times New Roman"/>
          <w:sz w:val="24"/>
          <w:szCs w:val="24"/>
        </w:rPr>
        <w:t xml:space="preserve"> the amino acid length and the name of your protein of interest.</w:t>
      </w:r>
    </w:p>
    <w:p w14:paraId="297EA58E" w14:textId="6AF67EC5" w:rsidR="00FC7342" w:rsidRDefault="00715D37" w:rsidP="00525AB8">
      <w:pPr>
        <w:pStyle w:val="NoSpacing"/>
        <w:numPr>
          <w:ilvl w:val="0"/>
          <w:numId w:val="10"/>
        </w:numPr>
        <w:spacing w:line="360" w:lineRule="auto"/>
        <w:jc w:val="both"/>
        <w:rPr>
          <w:rFonts w:ascii="Times New Roman" w:hAnsi="Times New Roman" w:cs="Times New Roman"/>
          <w:sz w:val="24"/>
          <w:szCs w:val="24"/>
        </w:rPr>
      </w:pPr>
      <w:r w:rsidRPr="00900A8A">
        <w:rPr>
          <w:rFonts w:ascii="Times New Roman" w:hAnsi="Times New Roman" w:cs="Times New Roman"/>
          <w:sz w:val="24"/>
          <w:szCs w:val="24"/>
        </w:rPr>
        <w:t>Run the code in (</w:t>
      </w:r>
      <w:r w:rsidR="00E80B3F" w:rsidRPr="00E80B3F">
        <w:rPr>
          <w:rFonts w:ascii="Times New Roman" w:hAnsi="Times New Roman" w:cs="Times New Roman"/>
          <w:i/>
          <w:iCs/>
          <w:sz w:val="24"/>
          <w:szCs w:val="24"/>
          <w:highlight w:val="yellow"/>
        </w:rPr>
        <w:t>xx</w:t>
      </w:r>
      <w:r w:rsidRPr="00900A8A">
        <w:rPr>
          <w:rFonts w:ascii="Times New Roman" w:hAnsi="Times New Roman" w:cs="Times New Roman"/>
          <w:sz w:val="24"/>
          <w:szCs w:val="24"/>
        </w:rPr>
        <w:t xml:space="preserve">) to obtain a </w:t>
      </w:r>
      <w:ins w:id="70" w:author="RP" w:date="2022-12-18T21:56:00Z">
        <w:r w:rsidR="0072260C">
          <w:rPr>
            <w:rFonts w:ascii="Times New Roman" w:hAnsi="Times New Roman" w:cs="Times New Roman"/>
            <w:sz w:val="24"/>
            <w:szCs w:val="24"/>
          </w:rPr>
          <w:t>k</w:t>
        </w:r>
      </w:ins>
      <w:del w:id="71" w:author="RP" w:date="2022-12-18T21:55:00Z">
        <w:r w:rsidRPr="00900A8A" w:rsidDel="0072260C">
          <w:rPr>
            <w:rFonts w:ascii="Times New Roman" w:hAnsi="Times New Roman" w:cs="Times New Roman"/>
            <w:sz w:val="24"/>
            <w:szCs w:val="24"/>
          </w:rPr>
          <w:delText>k</w:delText>
        </w:r>
      </w:del>
      <w:r w:rsidRPr="00900A8A">
        <w:rPr>
          <w:rFonts w:ascii="Times New Roman" w:hAnsi="Times New Roman" w:cs="Times New Roman"/>
          <w:sz w:val="24"/>
          <w:szCs w:val="24"/>
        </w:rPr>
        <w:t xml:space="preserve">ernel plot representation. The three vectors (potential </w:t>
      </w:r>
      <w:proofErr w:type="spellStart"/>
      <w:r w:rsidRPr="00900A8A">
        <w:rPr>
          <w:rFonts w:ascii="Times New Roman" w:hAnsi="Times New Roman" w:cs="Times New Roman"/>
          <w:sz w:val="24"/>
          <w:szCs w:val="24"/>
        </w:rPr>
        <w:t>PTCome</w:t>
      </w:r>
      <w:proofErr w:type="spellEnd"/>
      <w:r w:rsidRPr="00900A8A">
        <w:rPr>
          <w:rFonts w:ascii="Times New Roman" w:hAnsi="Times New Roman" w:cs="Times New Roman"/>
          <w:sz w:val="24"/>
          <w:szCs w:val="24"/>
        </w:rPr>
        <w:t xml:space="preserve">, cancer-associated </w:t>
      </w:r>
      <w:proofErr w:type="spellStart"/>
      <w:r w:rsidRPr="00900A8A">
        <w:rPr>
          <w:rFonts w:ascii="Times New Roman" w:hAnsi="Times New Roman" w:cs="Times New Roman"/>
          <w:sz w:val="24"/>
          <w:szCs w:val="24"/>
        </w:rPr>
        <w:t>PTCome</w:t>
      </w:r>
      <w:proofErr w:type="spellEnd"/>
      <w:r w:rsidRPr="00900A8A">
        <w:rPr>
          <w:rFonts w:ascii="Times New Roman" w:hAnsi="Times New Roman" w:cs="Times New Roman"/>
          <w:sz w:val="24"/>
          <w:szCs w:val="24"/>
        </w:rPr>
        <w:t xml:space="preserve"> and germline-associated </w:t>
      </w:r>
      <w:proofErr w:type="spellStart"/>
      <w:r w:rsidRPr="00900A8A">
        <w:rPr>
          <w:rFonts w:ascii="Times New Roman" w:hAnsi="Times New Roman" w:cs="Times New Roman"/>
          <w:sz w:val="24"/>
          <w:szCs w:val="24"/>
        </w:rPr>
        <w:t>PTCome</w:t>
      </w:r>
      <w:proofErr w:type="spellEnd"/>
      <w:r w:rsidRPr="00900A8A">
        <w:rPr>
          <w:rFonts w:ascii="Times New Roman" w:hAnsi="Times New Roman" w:cs="Times New Roman"/>
          <w:sz w:val="24"/>
          <w:szCs w:val="24"/>
        </w:rPr>
        <w:t xml:space="preserve">) are rescaled to 100 to facilitate comparisons between proteins. Mirror vectors are generated to avoid bias at boundaries and a density is calculated of sum of the parental vector and the </w:t>
      </w:r>
      <w:r w:rsidRPr="00900A8A">
        <w:rPr>
          <w:rFonts w:ascii="Times New Roman" w:hAnsi="Times New Roman" w:cs="Times New Roman"/>
          <w:sz w:val="24"/>
          <w:szCs w:val="24"/>
        </w:rPr>
        <w:lastRenderedPageBreak/>
        <w:t xml:space="preserve">mirror vectors. The final plot </w:t>
      </w:r>
      <w:r w:rsidRPr="00E80B3F">
        <w:rPr>
          <w:rFonts w:ascii="Times New Roman" w:hAnsi="Times New Roman" w:cs="Times New Roman"/>
          <w:sz w:val="24"/>
          <w:szCs w:val="24"/>
        </w:rPr>
        <w:t>contains curves</w:t>
      </w:r>
      <w:r w:rsidR="00E80B3F">
        <w:rPr>
          <w:rFonts w:ascii="Times New Roman" w:hAnsi="Times New Roman" w:cs="Times New Roman"/>
          <w:sz w:val="24"/>
          <w:szCs w:val="24"/>
        </w:rPr>
        <w:t xml:space="preserve"> </w:t>
      </w:r>
      <w:r w:rsidRPr="00900A8A">
        <w:rPr>
          <w:rFonts w:ascii="Times New Roman" w:hAnsi="Times New Roman" w:cs="Times New Roman"/>
          <w:sz w:val="24"/>
          <w:szCs w:val="24"/>
        </w:rPr>
        <w:t>represent</w:t>
      </w:r>
      <w:r w:rsidR="00E80B3F">
        <w:rPr>
          <w:rFonts w:ascii="Times New Roman" w:hAnsi="Times New Roman" w:cs="Times New Roman"/>
          <w:sz w:val="24"/>
          <w:szCs w:val="24"/>
        </w:rPr>
        <w:t>ing</w:t>
      </w:r>
      <w:r w:rsidRPr="00900A8A">
        <w:rPr>
          <w:rFonts w:ascii="Times New Roman" w:hAnsi="Times New Roman" w:cs="Times New Roman"/>
          <w:sz w:val="24"/>
          <w:szCs w:val="24"/>
        </w:rPr>
        <w:t xml:space="preserve"> the potential </w:t>
      </w:r>
      <w:proofErr w:type="spellStart"/>
      <w:r w:rsidRPr="00900A8A">
        <w:rPr>
          <w:rFonts w:ascii="Times New Roman" w:hAnsi="Times New Roman" w:cs="Times New Roman"/>
          <w:sz w:val="24"/>
          <w:szCs w:val="24"/>
        </w:rPr>
        <w:t>PTCome</w:t>
      </w:r>
      <w:proofErr w:type="spellEnd"/>
      <w:r w:rsidRPr="00900A8A">
        <w:rPr>
          <w:rFonts w:ascii="Times New Roman" w:hAnsi="Times New Roman" w:cs="Times New Roman"/>
          <w:sz w:val="24"/>
          <w:szCs w:val="24"/>
        </w:rPr>
        <w:t xml:space="preserve">, the cancer-associated </w:t>
      </w:r>
      <w:proofErr w:type="spellStart"/>
      <w:r w:rsidRPr="00900A8A">
        <w:rPr>
          <w:rFonts w:ascii="Times New Roman" w:hAnsi="Times New Roman" w:cs="Times New Roman"/>
          <w:sz w:val="24"/>
          <w:szCs w:val="24"/>
        </w:rPr>
        <w:t>PTCome</w:t>
      </w:r>
      <w:proofErr w:type="spellEnd"/>
      <w:r w:rsidRPr="00900A8A">
        <w:rPr>
          <w:rFonts w:ascii="Times New Roman" w:hAnsi="Times New Roman" w:cs="Times New Roman"/>
          <w:sz w:val="24"/>
          <w:szCs w:val="24"/>
        </w:rPr>
        <w:t xml:space="preserve"> and the germline-associated </w:t>
      </w:r>
      <w:proofErr w:type="spellStart"/>
      <w:r w:rsidRPr="00900A8A">
        <w:rPr>
          <w:rFonts w:ascii="Times New Roman" w:hAnsi="Times New Roman" w:cs="Times New Roman"/>
          <w:sz w:val="24"/>
          <w:szCs w:val="24"/>
        </w:rPr>
        <w:t>PTCome</w:t>
      </w:r>
      <w:proofErr w:type="spellEnd"/>
      <w:r w:rsidRPr="00900A8A">
        <w:rPr>
          <w:rFonts w:ascii="Times New Roman" w:hAnsi="Times New Roman" w:cs="Times New Roman"/>
          <w:sz w:val="24"/>
          <w:szCs w:val="24"/>
        </w:rPr>
        <w:t>.</w:t>
      </w:r>
    </w:p>
    <w:p w14:paraId="26E0BE6B" w14:textId="37AAB447" w:rsidR="00294526" w:rsidRPr="00E41CC5" w:rsidRDefault="00294526" w:rsidP="00294526">
      <w:pPr>
        <w:pStyle w:val="NoSpacing"/>
        <w:spacing w:line="360" w:lineRule="auto"/>
        <w:jc w:val="both"/>
        <w:rPr>
          <w:rFonts w:ascii="Times New Roman" w:hAnsi="Times New Roman" w:cs="Times New Roman"/>
          <w:sz w:val="24"/>
          <w:szCs w:val="24"/>
        </w:rPr>
      </w:pPr>
      <w:r w:rsidRPr="006E3A85">
        <w:rPr>
          <w:rFonts w:ascii="Times New Roman" w:hAnsi="Times New Roman" w:cs="Times New Roman"/>
          <w:sz w:val="24"/>
          <w:szCs w:val="24"/>
          <w:highlight w:val="yellow"/>
        </w:rPr>
        <w:t>3.1.5</w:t>
      </w:r>
      <w:r w:rsidRPr="006E3A85">
        <w:rPr>
          <w:rFonts w:ascii="Times New Roman" w:hAnsi="Times New Roman" w:cs="Times New Roman"/>
          <w:sz w:val="24"/>
          <w:szCs w:val="24"/>
          <w:highlight w:val="yellow"/>
        </w:rPr>
        <w:tab/>
      </w:r>
      <w:proofErr w:type="spellStart"/>
      <w:r w:rsidR="006E3A85" w:rsidRPr="006E3A85">
        <w:rPr>
          <w:rFonts w:ascii="Times New Roman" w:hAnsi="Times New Roman" w:cs="Times New Roman"/>
          <w:sz w:val="24"/>
          <w:szCs w:val="24"/>
          <w:highlight w:val="yellow"/>
        </w:rPr>
        <w:t>PTCome</w:t>
      </w:r>
      <w:proofErr w:type="spellEnd"/>
      <w:r w:rsidR="006E3A85" w:rsidRPr="006E3A85">
        <w:rPr>
          <w:rFonts w:ascii="Times New Roman" w:hAnsi="Times New Roman" w:cs="Times New Roman"/>
          <w:sz w:val="24"/>
          <w:szCs w:val="24"/>
          <w:highlight w:val="yellow"/>
        </w:rPr>
        <w:t xml:space="preserve"> q</w:t>
      </w:r>
      <w:r w:rsidRPr="006E3A85">
        <w:rPr>
          <w:rFonts w:ascii="Times New Roman" w:hAnsi="Times New Roman" w:cs="Times New Roman"/>
          <w:sz w:val="24"/>
          <w:szCs w:val="24"/>
          <w:highlight w:val="yellow"/>
        </w:rPr>
        <w:t>uantitative representation</w:t>
      </w:r>
      <w:r w:rsidR="006E3A85" w:rsidRPr="006E3A85">
        <w:rPr>
          <w:rFonts w:ascii="Times New Roman" w:hAnsi="Times New Roman" w:cs="Times New Roman"/>
          <w:sz w:val="24"/>
          <w:szCs w:val="24"/>
          <w:highlight w:val="yellow"/>
        </w:rPr>
        <w:t xml:space="preserve">: </w:t>
      </w:r>
      <w:r w:rsidR="006E3A85" w:rsidRPr="00277F3D">
        <w:rPr>
          <w:rFonts w:ascii="Times New Roman" w:hAnsi="Times New Roman" w:cs="Times New Roman"/>
          <w:sz w:val="24"/>
          <w:szCs w:val="24"/>
          <w:highlight w:val="yellow"/>
        </w:rPr>
        <w:t>Histogram</w:t>
      </w:r>
      <w:r w:rsidR="00277F3D" w:rsidRPr="00277F3D">
        <w:rPr>
          <w:rFonts w:ascii="Times New Roman" w:hAnsi="Times New Roman" w:cs="Times New Roman"/>
          <w:sz w:val="24"/>
          <w:szCs w:val="24"/>
          <w:highlight w:val="yellow"/>
        </w:rPr>
        <w:t xml:space="preserve"> of PTC frequency</w:t>
      </w:r>
    </w:p>
    <w:p w14:paraId="1BF29998" w14:textId="77777777" w:rsidR="006C5CDB" w:rsidRDefault="006C5CDB" w:rsidP="00525AB8">
      <w:pPr>
        <w:pStyle w:val="NoSpacing"/>
        <w:spacing w:line="360" w:lineRule="auto"/>
        <w:jc w:val="both"/>
        <w:rPr>
          <w:rFonts w:ascii="Times New Roman" w:hAnsi="Times New Roman" w:cs="Times New Roman"/>
          <w:sz w:val="24"/>
          <w:szCs w:val="24"/>
        </w:rPr>
      </w:pPr>
    </w:p>
    <w:p w14:paraId="6068F74C" w14:textId="4AE35838" w:rsidR="005B6ADC" w:rsidRPr="00F40E35" w:rsidRDefault="00294526" w:rsidP="00525AB8">
      <w:pPr>
        <w:pStyle w:val="NoSpacing"/>
        <w:spacing w:line="360" w:lineRule="auto"/>
        <w:jc w:val="both"/>
        <w:rPr>
          <w:rFonts w:ascii="Times New Roman" w:hAnsi="Times New Roman" w:cs="Times New Roman"/>
          <w:sz w:val="24"/>
          <w:szCs w:val="24"/>
          <w:u w:val="single"/>
          <w:rPrChange w:id="72" w:author="RP" w:date="2022-12-13T15:49:00Z">
            <w:rPr>
              <w:rFonts w:ascii="Times New Roman" w:hAnsi="Times New Roman" w:cs="Times New Roman"/>
              <w:sz w:val="24"/>
              <w:szCs w:val="24"/>
            </w:rPr>
          </w:rPrChange>
        </w:rPr>
      </w:pPr>
      <w:r>
        <w:rPr>
          <w:rFonts w:ascii="Times New Roman" w:hAnsi="Times New Roman" w:cs="Times New Roman"/>
          <w:sz w:val="24"/>
          <w:szCs w:val="24"/>
        </w:rPr>
        <w:t xml:space="preserve">Examples of </w:t>
      </w:r>
      <w:r w:rsidRPr="00F40E35">
        <w:rPr>
          <w:rFonts w:ascii="Times New Roman" w:hAnsi="Times New Roman" w:cs="Times New Roman"/>
          <w:i/>
          <w:sz w:val="24"/>
          <w:szCs w:val="24"/>
        </w:rPr>
        <w:t>in silico</w:t>
      </w:r>
      <w:r>
        <w:rPr>
          <w:rFonts w:ascii="Times New Roman" w:hAnsi="Times New Roman" w:cs="Times New Roman"/>
          <w:sz w:val="24"/>
          <w:szCs w:val="24"/>
        </w:rPr>
        <w:t xml:space="preserve"> analysis of </w:t>
      </w:r>
      <w:r w:rsidR="006E3A85">
        <w:rPr>
          <w:rFonts w:ascii="Times New Roman" w:hAnsi="Times New Roman" w:cs="Times New Roman"/>
          <w:sz w:val="24"/>
          <w:szCs w:val="24"/>
        </w:rPr>
        <w:t xml:space="preserve">the </w:t>
      </w:r>
      <w:proofErr w:type="spellStart"/>
      <w:r w:rsidR="006E3A85">
        <w:rPr>
          <w:rFonts w:ascii="Times New Roman" w:hAnsi="Times New Roman" w:cs="Times New Roman"/>
          <w:sz w:val="24"/>
          <w:szCs w:val="24"/>
        </w:rPr>
        <w:t>PTCome</w:t>
      </w:r>
      <w:proofErr w:type="spellEnd"/>
      <w:r w:rsidR="006E3A85">
        <w:rPr>
          <w:rFonts w:ascii="Times New Roman" w:hAnsi="Times New Roman" w:cs="Times New Roman"/>
          <w:sz w:val="24"/>
          <w:szCs w:val="24"/>
        </w:rPr>
        <w:t xml:space="preserve"> from the dual-specificity phosphatases PTEN and </w:t>
      </w:r>
      <w:proofErr w:type="spellStart"/>
      <w:r w:rsidR="006E3A85">
        <w:rPr>
          <w:rFonts w:ascii="Times New Roman" w:hAnsi="Times New Roman" w:cs="Times New Roman"/>
          <w:sz w:val="24"/>
          <w:szCs w:val="24"/>
        </w:rPr>
        <w:t>Laforin</w:t>
      </w:r>
      <w:proofErr w:type="spellEnd"/>
      <w:r w:rsidR="006E3A85">
        <w:rPr>
          <w:rFonts w:ascii="Times New Roman" w:hAnsi="Times New Roman" w:cs="Times New Roman"/>
          <w:sz w:val="24"/>
          <w:szCs w:val="24"/>
        </w:rPr>
        <w:t xml:space="preserve"> (</w:t>
      </w:r>
      <w:r w:rsidR="006E3A85" w:rsidRPr="006E3A85">
        <w:rPr>
          <w:rFonts w:ascii="Times New Roman" w:hAnsi="Times New Roman" w:cs="Times New Roman"/>
          <w:i/>
          <w:sz w:val="24"/>
          <w:szCs w:val="24"/>
        </w:rPr>
        <w:t>EPM2A</w:t>
      </w:r>
      <w:r w:rsidR="006E3A85">
        <w:rPr>
          <w:rFonts w:ascii="Times New Roman" w:hAnsi="Times New Roman" w:cs="Times New Roman"/>
          <w:sz w:val="24"/>
          <w:szCs w:val="24"/>
        </w:rPr>
        <w:t xml:space="preserve"> gene) are provided in </w:t>
      </w:r>
      <w:r w:rsidR="006E3A85" w:rsidRPr="006E3A85">
        <w:rPr>
          <w:rFonts w:ascii="Times New Roman" w:hAnsi="Times New Roman" w:cs="Times New Roman"/>
          <w:b/>
          <w:sz w:val="24"/>
          <w:szCs w:val="24"/>
        </w:rPr>
        <w:t>Figure 2</w:t>
      </w:r>
      <w:r w:rsidR="006E3A85">
        <w:rPr>
          <w:rFonts w:ascii="Times New Roman" w:hAnsi="Times New Roman" w:cs="Times New Roman"/>
          <w:sz w:val="24"/>
          <w:szCs w:val="24"/>
        </w:rPr>
        <w:t>.</w:t>
      </w:r>
      <w:r w:rsidR="00F40E35">
        <w:rPr>
          <w:rFonts w:ascii="Times New Roman" w:hAnsi="Times New Roman" w:cs="Times New Roman"/>
          <w:sz w:val="24"/>
          <w:szCs w:val="24"/>
        </w:rPr>
        <w:t xml:space="preserve"> </w:t>
      </w:r>
      <w:del w:id="73" w:author="RP" w:date="2022-12-13T15:53:00Z">
        <w:r w:rsidR="00F40E35" w:rsidDel="00E91F7F">
          <w:rPr>
            <w:rFonts w:ascii="Times New Roman" w:hAnsi="Times New Roman" w:cs="Times New Roman"/>
            <w:sz w:val="24"/>
            <w:szCs w:val="24"/>
          </w:rPr>
          <w:delText>Note that a</w:delText>
        </w:r>
      </w:del>
      <w:ins w:id="74" w:author="RP" w:date="2022-12-13T15:53:00Z">
        <w:r w:rsidR="00E91F7F">
          <w:rPr>
            <w:rFonts w:ascii="Times New Roman" w:hAnsi="Times New Roman" w:cs="Times New Roman"/>
            <w:sz w:val="24"/>
            <w:szCs w:val="24"/>
          </w:rPr>
          <w:t>A</w:t>
        </w:r>
      </w:ins>
      <w:r w:rsidR="00F40E35">
        <w:rPr>
          <w:rFonts w:ascii="Times New Roman" w:hAnsi="Times New Roman" w:cs="Times New Roman"/>
          <w:sz w:val="24"/>
          <w:szCs w:val="24"/>
        </w:rPr>
        <w:t xml:space="preserve"> larger number of mutations are found in the </w:t>
      </w:r>
      <w:r w:rsidR="00F40E35" w:rsidRPr="00F40E35">
        <w:rPr>
          <w:rFonts w:ascii="Times New Roman" w:hAnsi="Times New Roman" w:cs="Times New Roman"/>
          <w:i/>
          <w:sz w:val="24"/>
          <w:szCs w:val="24"/>
          <w:rPrChange w:id="75" w:author="RP" w:date="2022-12-13T15:49:00Z">
            <w:rPr>
              <w:rFonts w:ascii="Times New Roman" w:hAnsi="Times New Roman" w:cs="Times New Roman"/>
              <w:sz w:val="24"/>
              <w:szCs w:val="24"/>
            </w:rPr>
          </w:rPrChange>
        </w:rPr>
        <w:t>PT</w:t>
      </w:r>
      <w:ins w:id="76" w:author="RP" w:date="2022-12-13T15:49:00Z">
        <w:r w:rsidR="00F40E35" w:rsidRPr="00F40E35">
          <w:rPr>
            <w:rFonts w:ascii="Times New Roman" w:hAnsi="Times New Roman" w:cs="Times New Roman"/>
            <w:i/>
            <w:sz w:val="24"/>
            <w:szCs w:val="24"/>
            <w:rPrChange w:id="77" w:author="RP" w:date="2022-12-13T15:49:00Z">
              <w:rPr>
                <w:rFonts w:ascii="Times New Roman" w:hAnsi="Times New Roman" w:cs="Times New Roman"/>
                <w:sz w:val="24"/>
                <w:szCs w:val="24"/>
              </w:rPr>
            </w:rPrChange>
          </w:rPr>
          <w:t>EN</w:t>
        </w:r>
        <w:r w:rsidR="00F40E35">
          <w:rPr>
            <w:rFonts w:ascii="Times New Roman" w:hAnsi="Times New Roman" w:cs="Times New Roman"/>
            <w:sz w:val="24"/>
            <w:szCs w:val="24"/>
          </w:rPr>
          <w:t xml:space="preserve"> gene</w:t>
        </w:r>
      </w:ins>
      <w:ins w:id="78" w:author="RP" w:date="2022-12-13T15:52:00Z">
        <w:r w:rsidR="00E91F7F">
          <w:rPr>
            <w:rFonts w:ascii="Times New Roman" w:hAnsi="Times New Roman" w:cs="Times New Roman"/>
            <w:sz w:val="24"/>
            <w:szCs w:val="24"/>
          </w:rPr>
          <w:t>, which gives more robustness to the interpretation of the plots</w:t>
        </w:r>
      </w:ins>
      <w:ins w:id="79" w:author="RP" w:date="2022-12-13T15:53:00Z">
        <w:r w:rsidR="00E91F7F">
          <w:rPr>
            <w:rFonts w:ascii="Times New Roman" w:hAnsi="Times New Roman" w:cs="Times New Roman"/>
            <w:sz w:val="24"/>
            <w:szCs w:val="24"/>
          </w:rPr>
          <w:t>.</w:t>
        </w:r>
      </w:ins>
    </w:p>
    <w:p w14:paraId="5D1BC574" w14:textId="0D72D00E" w:rsidR="0037767D" w:rsidRDefault="0037767D" w:rsidP="00525AB8">
      <w:pPr>
        <w:pStyle w:val="NoSpacing"/>
        <w:spacing w:line="360" w:lineRule="auto"/>
        <w:jc w:val="both"/>
        <w:rPr>
          <w:rFonts w:ascii="Times New Roman" w:hAnsi="Times New Roman" w:cs="Times New Roman"/>
          <w:sz w:val="24"/>
          <w:szCs w:val="24"/>
        </w:rPr>
      </w:pPr>
    </w:p>
    <w:p w14:paraId="08A4658F" w14:textId="77777777" w:rsidR="0037767D" w:rsidRPr="00900A8A" w:rsidRDefault="0037767D" w:rsidP="00525AB8">
      <w:pPr>
        <w:pStyle w:val="NoSpacing"/>
        <w:spacing w:line="360" w:lineRule="auto"/>
        <w:jc w:val="both"/>
        <w:rPr>
          <w:rFonts w:ascii="Times New Roman" w:hAnsi="Times New Roman" w:cs="Times New Roman"/>
          <w:sz w:val="24"/>
          <w:szCs w:val="24"/>
        </w:rPr>
      </w:pPr>
    </w:p>
    <w:p w14:paraId="0BC5A0F9" w14:textId="1A6FDD62" w:rsidR="001B7168" w:rsidRPr="00487411" w:rsidRDefault="001B7168" w:rsidP="00525AB8">
      <w:pPr>
        <w:pStyle w:val="NoSpacing"/>
        <w:spacing w:line="360" w:lineRule="auto"/>
        <w:jc w:val="both"/>
        <w:rPr>
          <w:rFonts w:ascii="Times New Roman" w:hAnsi="Times New Roman" w:cs="Times New Roman"/>
          <w:b/>
          <w:sz w:val="24"/>
          <w:szCs w:val="24"/>
        </w:rPr>
      </w:pPr>
      <w:r w:rsidRPr="00487411">
        <w:rPr>
          <w:rFonts w:ascii="Times New Roman" w:hAnsi="Times New Roman" w:cs="Times New Roman"/>
          <w:b/>
          <w:sz w:val="24"/>
          <w:szCs w:val="24"/>
        </w:rPr>
        <w:t>3.2 Asses</w:t>
      </w:r>
      <w:r w:rsidR="00C923A6" w:rsidRPr="00487411">
        <w:rPr>
          <w:rFonts w:ascii="Times New Roman" w:hAnsi="Times New Roman" w:cs="Times New Roman"/>
          <w:b/>
          <w:sz w:val="24"/>
          <w:szCs w:val="24"/>
        </w:rPr>
        <w:t>s</w:t>
      </w:r>
      <w:r w:rsidRPr="00487411">
        <w:rPr>
          <w:rFonts w:ascii="Times New Roman" w:hAnsi="Times New Roman" w:cs="Times New Roman"/>
          <w:b/>
          <w:sz w:val="24"/>
          <w:szCs w:val="24"/>
        </w:rPr>
        <w:t>ing the inducti</w:t>
      </w:r>
      <w:r w:rsidR="005B6ADC">
        <w:rPr>
          <w:rFonts w:ascii="Times New Roman" w:hAnsi="Times New Roman" w:cs="Times New Roman"/>
          <w:b/>
          <w:sz w:val="24"/>
          <w:szCs w:val="24"/>
        </w:rPr>
        <w:t>on of translational readthrough</w:t>
      </w:r>
    </w:p>
    <w:p w14:paraId="45402558" w14:textId="6D5D91CF" w:rsidR="008B70CC" w:rsidRDefault="008B70CC" w:rsidP="00BB6D01">
      <w:pPr>
        <w:numPr>
          <w:ilvl w:val="0"/>
          <w:numId w:val="3"/>
        </w:numPr>
        <w:suppressAutoHyphens/>
        <w:spacing w:after="0" w:line="36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Plate cells on </w:t>
      </w:r>
      <w:r w:rsidR="000575A8">
        <w:rPr>
          <w:rFonts w:ascii="Times New Roman" w:hAnsi="Times New Roman" w:cs="Times New Roman"/>
          <w:sz w:val="24"/>
          <w:szCs w:val="24"/>
          <w:lang w:val="en-US"/>
        </w:rPr>
        <w:t>6 well</w:t>
      </w:r>
      <w:r>
        <w:rPr>
          <w:rFonts w:ascii="Times New Roman" w:hAnsi="Times New Roman" w:cs="Times New Roman"/>
          <w:sz w:val="24"/>
          <w:szCs w:val="24"/>
          <w:lang w:val="en-US"/>
        </w:rPr>
        <w:t xml:space="preserve">-culture plates </w:t>
      </w:r>
      <w:r w:rsidR="00BB6D01" w:rsidRPr="00BB6D01">
        <w:rPr>
          <w:rFonts w:ascii="Times New Roman" w:hAnsi="Times New Roman" w:cs="Times New Roman"/>
          <w:sz w:val="24"/>
          <w:szCs w:val="24"/>
          <w:lang w:val="en-US" w:eastAsia="es-ES"/>
        </w:rPr>
        <w:t>(1</w:t>
      </w:r>
      <w:r w:rsidR="00BB6D01">
        <w:rPr>
          <w:rFonts w:ascii="Times New Roman" w:hAnsi="Times New Roman" w:cs="Times New Roman"/>
          <w:sz w:val="24"/>
          <w:szCs w:val="24"/>
          <w:lang w:val="en-US" w:eastAsia="es-ES"/>
        </w:rPr>
        <w:t>.</w:t>
      </w:r>
      <w:r w:rsidR="00BB6D01" w:rsidRPr="00BB6D01">
        <w:rPr>
          <w:rFonts w:ascii="Times New Roman" w:hAnsi="Times New Roman" w:cs="Times New Roman"/>
          <w:sz w:val="24"/>
          <w:szCs w:val="24"/>
          <w:lang w:val="en-US" w:eastAsia="es-ES"/>
        </w:rPr>
        <w:t>5</w:t>
      </w:r>
      <w:r w:rsidR="00BB6D01">
        <w:rPr>
          <w:rFonts w:ascii="Times New Roman" w:hAnsi="Times New Roman" w:cs="Times New Roman"/>
          <w:sz w:val="24"/>
          <w:szCs w:val="24"/>
          <w:lang w:val="en-US" w:eastAsia="es-ES"/>
        </w:rPr>
        <w:t xml:space="preserve"> </w:t>
      </w:r>
      <w:r w:rsidR="00BB6D01" w:rsidRPr="00BB6D01">
        <w:rPr>
          <w:rFonts w:ascii="Times New Roman" w:hAnsi="Times New Roman" w:cs="Times New Roman"/>
          <w:sz w:val="24"/>
          <w:szCs w:val="24"/>
          <w:lang w:val="en-US" w:eastAsia="es-ES"/>
        </w:rPr>
        <w:t>x</w:t>
      </w:r>
      <w:r w:rsidR="00BB6D01">
        <w:rPr>
          <w:rFonts w:ascii="Times New Roman" w:hAnsi="Times New Roman" w:cs="Times New Roman"/>
          <w:sz w:val="24"/>
          <w:szCs w:val="24"/>
          <w:lang w:val="en-US" w:eastAsia="es-ES"/>
        </w:rPr>
        <w:t xml:space="preserve"> </w:t>
      </w:r>
      <w:r w:rsidR="00BB6D01" w:rsidRPr="00BB6D01">
        <w:rPr>
          <w:rFonts w:ascii="Times New Roman" w:hAnsi="Times New Roman" w:cs="Times New Roman"/>
          <w:sz w:val="24"/>
          <w:szCs w:val="24"/>
          <w:lang w:val="en-US" w:eastAsia="es-ES"/>
        </w:rPr>
        <w:t>10</w:t>
      </w:r>
      <w:r w:rsidR="00BB6D01" w:rsidRPr="00BB6D01">
        <w:rPr>
          <w:rFonts w:ascii="Times New Roman" w:hAnsi="Times New Roman" w:cs="Times New Roman"/>
          <w:sz w:val="24"/>
          <w:szCs w:val="24"/>
          <w:vertAlign w:val="superscript"/>
          <w:lang w:val="en-US" w:eastAsia="es-ES"/>
        </w:rPr>
        <w:t>4</w:t>
      </w:r>
      <w:r w:rsidR="00BB6D01" w:rsidRPr="00BB6D01">
        <w:rPr>
          <w:rFonts w:ascii="Times New Roman" w:hAnsi="Times New Roman" w:cs="Times New Roman"/>
          <w:sz w:val="24"/>
          <w:szCs w:val="24"/>
          <w:lang w:val="en-US" w:eastAsia="es-ES"/>
        </w:rPr>
        <w:t xml:space="preserve"> c</w:t>
      </w:r>
      <w:r w:rsidR="00BB6D01">
        <w:rPr>
          <w:rFonts w:ascii="Times New Roman" w:hAnsi="Times New Roman" w:cs="Times New Roman"/>
          <w:sz w:val="24"/>
          <w:szCs w:val="24"/>
          <w:lang w:val="en-US" w:eastAsia="es-ES"/>
        </w:rPr>
        <w:t>ells</w:t>
      </w:r>
      <w:r w:rsidR="00BB6D01" w:rsidRPr="00BB6D01">
        <w:rPr>
          <w:rFonts w:ascii="Times New Roman" w:hAnsi="Times New Roman" w:cs="Times New Roman"/>
          <w:sz w:val="24"/>
          <w:szCs w:val="24"/>
          <w:lang w:val="en-US" w:eastAsia="es-ES"/>
        </w:rPr>
        <w:t>/cm</w:t>
      </w:r>
      <w:r w:rsidR="00BB6D01" w:rsidRPr="00BB6D01">
        <w:rPr>
          <w:rFonts w:ascii="Times New Roman" w:hAnsi="Times New Roman" w:cs="Times New Roman"/>
          <w:sz w:val="24"/>
          <w:szCs w:val="24"/>
          <w:vertAlign w:val="superscript"/>
          <w:lang w:val="en-US" w:eastAsia="es-ES"/>
        </w:rPr>
        <w:t>2</w:t>
      </w:r>
      <w:r w:rsidR="00BB6D01">
        <w:rPr>
          <w:rFonts w:ascii="Times New Roman" w:hAnsi="Times New Roman" w:cs="Times New Roman"/>
          <w:sz w:val="24"/>
          <w:szCs w:val="24"/>
          <w:lang w:val="en-US" w:eastAsia="es-ES"/>
        </w:rPr>
        <w:t>; about 1.5</w:t>
      </w:r>
      <w:r w:rsidR="000575A8">
        <w:rPr>
          <w:rFonts w:ascii="Times New Roman" w:hAnsi="Times New Roman" w:cs="Times New Roman"/>
          <w:sz w:val="24"/>
          <w:szCs w:val="24"/>
          <w:lang w:val="en-US" w:eastAsia="es-ES"/>
        </w:rPr>
        <w:t xml:space="preserve"> </w:t>
      </w:r>
      <w:r>
        <w:rPr>
          <w:rFonts w:ascii="Times New Roman" w:hAnsi="Times New Roman" w:cs="Times New Roman"/>
          <w:sz w:val="24"/>
          <w:szCs w:val="24"/>
          <w:lang w:val="en-US" w:eastAsia="es-ES"/>
        </w:rPr>
        <w:t>x</w:t>
      </w:r>
      <w:r w:rsidR="000575A8">
        <w:rPr>
          <w:rFonts w:ascii="Times New Roman" w:hAnsi="Times New Roman" w:cs="Times New Roman"/>
          <w:sz w:val="24"/>
          <w:szCs w:val="24"/>
          <w:lang w:val="en-US" w:eastAsia="es-ES"/>
        </w:rPr>
        <w:t xml:space="preserve"> </w:t>
      </w:r>
      <w:r>
        <w:rPr>
          <w:rFonts w:ascii="Times New Roman" w:hAnsi="Times New Roman" w:cs="Times New Roman"/>
          <w:sz w:val="24"/>
          <w:szCs w:val="24"/>
          <w:lang w:val="en-US" w:eastAsia="es-ES"/>
        </w:rPr>
        <w:t>10</w:t>
      </w:r>
      <w:r w:rsidR="000575A8">
        <w:rPr>
          <w:rFonts w:ascii="Times New Roman" w:hAnsi="Times New Roman" w:cs="Times New Roman"/>
          <w:sz w:val="24"/>
          <w:szCs w:val="24"/>
          <w:vertAlign w:val="superscript"/>
          <w:lang w:val="en-US" w:eastAsia="es-ES"/>
        </w:rPr>
        <w:t>5</w:t>
      </w:r>
      <w:r w:rsidRPr="0086628F">
        <w:rPr>
          <w:rFonts w:ascii="Times New Roman" w:hAnsi="Times New Roman" w:cs="Times New Roman"/>
          <w:sz w:val="24"/>
          <w:szCs w:val="24"/>
          <w:lang w:val="en-US" w:eastAsia="es-ES"/>
        </w:rPr>
        <w:t xml:space="preserve"> cells/</w:t>
      </w:r>
      <w:r w:rsidR="000575A8">
        <w:rPr>
          <w:rFonts w:ascii="Times New Roman" w:hAnsi="Times New Roman" w:cs="Times New Roman"/>
          <w:sz w:val="24"/>
          <w:szCs w:val="24"/>
          <w:lang w:val="en-US" w:eastAsia="es-ES"/>
        </w:rPr>
        <w:t>well</w:t>
      </w:r>
      <w:r w:rsidRPr="0086628F">
        <w:rPr>
          <w:rFonts w:ascii="Times New Roman" w:hAnsi="Times New Roman" w:cs="Times New Roman"/>
          <w:sz w:val="24"/>
          <w:szCs w:val="24"/>
          <w:lang w:val="en-US" w:eastAsia="es-ES"/>
        </w:rPr>
        <w:t>)</w:t>
      </w:r>
      <w:r w:rsidR="000575A8">
        <w:rPr>
          <w:rFonts w:ascii="Times New Roman" w:hAnsi="Times New Roman" w:cs="Times New Roman"/>
          <w:sz w:val="24"/>
          <w:szCs w:val="24"/>
          <w:lang w:val="en-US" w:eastAsia="es-ES"/>
        </w:rPr>
        <w:t xml:space="preserve"> (</w:t>
      </w:r>
      <w:r w:rsidR="000575A8" w:rsidRPr="000575A8">
        <w:rPr>
          <w:rFonts w:ascii="Times New Roman" w:hAnsi="Times New Roman" w:cs="Times New Roman"/>
          <w:i/>
          <w:sz w:val="24"/>
          <w:szCs w:val="24"/>
          <w:lang w:val="en-US" w:eastAsia="es-ES"/>
        </w:rPr>
        <w:t>see</w:t>
      </w:r>
      <w:r w:rsidR="000575A8">
        <w:rPr>
          <w:rFonts w:ascii="Times New Roman" w:hAnsi="Times New Roman" w:cs="Times New Roman"/>
          <w:sz w:val="24"/>
          <w:szCs w:val="24"/>
          <w:lang w:val="en-US" w:eastAsia="es-ES"/>
        </w:rPr>
        <w:t xml:space="preserve"> </w:t>
      </w:r>
      <w:r w:rsidR="000575A8" w:rsidRPr="000575A8">
        <w:rPr>
          <w:rFonts w:ascii="Times New Roman" w:hAnsi="Times New Roman" w:cs="Times New Roman"/>
          <w:b/>
          <w:sz w:val="24"/>
          <w:szCs w:val="24"/>
          <w:lang w:val="en-US" w:eastAsia="es-ES"/>
        </w:rPr>
        <w:t>Note 7</w:t>
      </w:r>
      <w:r w:rsidR="001138B1">
        <w:rPr>
          <w:rFonts w:ascii="Times New Roman" w:hAnsi="Times New Roman" w:cs="Times New Roman"/>
          <w:sz w:val="24"/>
          <w:szCs w:val="24"/>
          <w:lang w:val="en-US" w:eastAsia="es-ES"/>
        </w:rPr>
        <w:t xml:space="preserve"> and </w:t>
      </w:r>
      <w:r w:rsidR="001138B1">
        <w:rPr>
          <w:rFonts w:ascii="Times New Roman" w:hAnsi="Times New Roman" w:cs="Times New Roman"/>
          <w:b/>
          <w:sz w:val="24"/>
          <w:szCs w:val="24"/>
          <w:lang w:val="en-US" w:eastAsia="es-ES"/>
        </w:rPr>
        <w:t>Note 8</w:t>
      </w:r>
      <w:r w:rsidR="000575A8">
        <w:rPr>
          <w:rFonts w:ascii="Times New Roman" w:hAnsi="Times New Roman" w:cs="Times New Roman"/>
          <w:sz w:val="24"/>
          <w:szCs w:val="24"/>
          <w:lang w:val="en-US" w:eastAsia="es-ES"/>
        </w:rPr>
        <w:t>)</w:t>
      </w:r>
      <w:r>
        <w:rPr>
          <w:rFonts w:ascii="Times New Roman" w:hAnsi="Times New Roman" w:cs="Times New Roman"/>
          <w:sz w:val="24"/>
          <w:szCs w:val="24"/>
          <w:lang w:val="en-US"/>
        </w:rPr>
        <w:t>.</w:t>
      </w:r>
      <w:r w:rsidR="001138B1">
        <w:rPr>
          <w:rFonts w:ascii="Times New Roman" w:hAnsi="Times New Roman" w:cs="Times New Roman"/>
          <w:sz w:val="24"/>
          <w:szCs w:val="24"/>
          <w:lang w:val="en-US"/>
        </w:rPr>
        <w:t xml:space="preserve"> </w:t>
      </w:r>
    </w:p>
    <w:p w14:paraId="48E57EEE" w14:textId="7B8307A9" w:rsidR="008B70CC" w:rsidRDefault="008B70CC" w:rsidP="000575A8">
      <w:pPr>
        <w:numPr>
          <w:ilvl w:val="0"/>
          <w:numId w:val="3"/>
        </w:numPr>
        <w:suppressAutoHyphens/>
        <w:spacing w:after="0" w:line="360" w:lineRule="auto"/>
        <w:ind w:left="426" w:right="-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24 h of culture, transfect </w:t>
      </w:r>
      <w:r w:rsidR="000575A8">
        <w:rPr>
          <w:rFonts w:ascii="Times New Roman" w:hAnsi="Times New Roman" w:cs="Times New Roman"/>
          <w:sz w:val="24"/>
          <w:szCs w:val="24"/>
          <w:lang w:val="en-US"/>
        </w:rPr>
        <w:t>each well with 1</w:t>
      </w:r>
      <w:r w:rsidRPr="00124349">
        <w:rPr>
          <w:rFonts w:ascii="Times New Roman" w:hAnsi="Times New Roman" w:cs="Times New Roman"/>
          <w:sz w:val="24"/>
          <w:szCs w:val="24"/>
          <w:lang w:val="en-US"/>
        </w:rPr>
        <w:t xml:space="preserve"> </w:t>
      </w:r>
      <w:r w:rsidRPr="00124349">
        <w:rPr>
          <w:rFonts w:ascii="Symbol" w:hAnsi="Symbol" w:cs="Times New Roman"/>
          <w:sz w:val="24"/>
          <w:szCs w:val="24"/>
          <w:lang w:val="en-US"/>
        </w:rPr>
        <w:t></w:t>
      </w:r>
      <w:r w:rsidRPr="00124349">
        <w:rPr>
          <w:rFonts w:ascii="Times New Roman" w:hAnsi="Times New Roman" w:cs="Times New Roman"/>
          <w:sz w:val="24"/>
          <w:szCs w:val="24"/>
          <w:lang w:val="en-US"/>
        </w:rPr>
        <w:t>g</w:t>
      </w:r>
      <w:r>
        <w:rPr>
          <w:rFonts w:ascii="Times New Roman" w:hAnsi="Times New Roman" w:cs="Times New Roman"/>
          <w:sz w:val="24"/>
          <w:szCs w:val="24"/>
          <w:lang w:val="en-US"/>
        </w:rPr>
        <w:t xml:space="preserve"> of plasmid containing </w:t>
      </w:r>
      <w:r w:rsidR="000575A8">
        <w:rPr>
          <w:rFonts w:ascii="Times New Roman" w:hAnsi="Times New Roman" w:cs="Times New Roman"/>
          <w:sz w:val="24"/>
          <w:szCs w:val="24"/>
          <w:lang w:val="en-US"/>
        </w:rPr>
        <w:t xml:space="preserve">cDNA coding for the </w:t>
      </w:r>
      <w:r>
        <w:rPr>
          <w:rFonts w:ascii="Times New Roman" w:hAnsi="Times New Roman" w:cs="Times New Roman"/>
          <w:sz w:val="24"/>
          <w:szCs w:val="24"/>
          <w:lang w:val="en-US"/>
        </w:rPr>
        <w:t>PT</w:t>
      </w:r>
      <w:r w:rsidR="000575A8">
        <w:rPr>
          <w:rFonts w:ascii="Times New Roman" w:hAnsi="Times New Roman" w:cs="Times New Roman"/>
          <w:sz w:val="24"/>
          <w:szCs w:val="24"/>
          <w:lang w:val="en-US"/>
        </w:rPr>
        <w:t xml:space="preserve">P under study, </w:t>
      </w:r>
      <w:r w:rsidR="00B3475E">
        <w:rPr>
          <w:rFonts w:ascii="Times New Roman" w:hAnsi="Times New Roman" w:cs="Times New Roman"/>
          <w:sz w:val="24"/>
          <w:szCs w:val="24"/>
          <w:lang w:val="en-US"/>
        </w:rPr>
        <w:t>wild type</w:t>
      </w:r>
      <w:r>
        <w:rPr>
          <w:rFonts w:ascii="Times New Roman" w:hAnsi="Times New Roman" w:cs="Times New Roman"/>
          <w:sz w:val="24"/>
          <w:szCs w:val="24"/>
          <w:lang w:val="en-US"/>
        </w:rPr>
        <w:t xml:space="preserve"> or </w:t>
      </w:r>
      <w:r w:rsidR="00B3475E">
        <w:rPr>
          <w:rFonts w:ascii="Times New Roman" w:hAnsi="Times New Roman" w:cs="Times New Roman"/>
          <w:sz w:val="24"/>
          <w:szCs w:val="24"/>
          <w:lang w:val="en-US"/>
        </w:rPr>
        <w:t xml:space="preserve">PTC </w:t>
      </w:r>
      <w:r>
        <w:rPr>
          <w:rFonts w:ascii="Times New Roman" w:hAnsi="Times New Roman" w:cs="Times New Roman"/>
          <w:sz w:val="24"/>
          <w:szCs w:val="24"/>
          <w:lang w:val="en-US"/>
        </w:rPr>
        <w:t>mutations, or with empty vector (</w:t>
      </w:r>
      <w:r w:rsidRPr="000575A8">
        <w:rPr>
          <w:rFonts w:ascii="Times New Roman" w:hAnsi="Times New Roman" w:cs="Times New Roman"/>
          <w:i/>
          <w:sz w:val="24"/>
          <w:szCs w:val="24"/>
          <w:lang w:val="en-US"/>
        </w:rPr>
        <w:t>see</w:t>
      </w:r>
      <w:r w:rsidRPr="005B0FDA">
        <w:rPr>
          <w:rFonts w:ascii="Times New Roman" w:hAnsi="Times New Roman" w:cs="Times New Roman"/>
          <w:sz w:val="24"/>
          <w:szCs w:val="24"/>
          <w:lang w:val="en-US"/>
        </w:rPr>
        <w:t xml:space="preserve"> </w:t>
      </w:r>
      <w:r w:rsidRPr="000575A8">
        <w:rPr>
          <w:rFonts w:ascii="Times New Roman" w:hAnsi="Times New Roman" w:cs="Times New Roman"/>
          <w:b/>
          <w:sz w:val="24"/>
          <w:szCs w:val="24"/>
          <w:lang w:val="en-US"/>
        </w:rPr>
        <w:t>Note 2</w:t>
      </w:r>
      <w:r w:rsidR="00223822">
        <w:rPr>
          <w:rFonts w:ascii="Times New Roman" w:hAnsi="Times New Roman" w:cs="Times New Roman"/>
          <w:sz w:val="24"/>
          <w:szCs w:val="24"/>
          <w:lang w:val="en-US"/>
        </w:rPr>
        <w:t xml:space="preserve">, </w:t>
      </w:r>
      <w:r w:rsidR="00223822" w:rsidRPr="00223822">
        <w:rPr>
          <w:rFonts w:ascii="Times New Roman" w:hAnsi="Times New Roman" w:cs="Times New Roman"/>
          <w:b/>
          <w:sz w:val="24"/>
          <w:szCs w:val="24"/>
          <w:lang w:val="en-US"/>
        </w:rPr>
        <w:t>Note 3</w:t>
      </w:r>
      <w:r w:rsidR="00223822">
        <w:rPr>
          <w:rFonts w:ascii="Times New Roman" w:hAnsi="Times New Roman" w:cs="Times New Roman"/>
          <w:sz w:val="24"/>
          <w:szCs w:val="24"/>
          <w:lang w:val="en-US"/>
        </w:rPr>
        <w:t>,</w:t>
      </w:r>
      <w:r w:rsidR="0013355F">
        <w:rPr>
          <w:rFonts w:ascii="Times New Roman" w:hAnsi="Times New Roman" w:cs="Times New Roman"/>
          <w:sz w:val="24"/>
          <w:szCs w:val="24"/>
          <w:lang w:val="en-US"/>
        </w:rPr>
        <w:t xml:space="preserve"> </w:t>
      </w:r>
      <w:r w:rsidRPr="005B0FDA">
        <w:rPr>
          <w:rFonts w:ascii="Times New Roman" w:hAnsi="Times New Roman" w:cs="Times New Roman"/>
          <w:sz w:val="24"/>
          <w:szCs w:val="24"/>
          <w:lang w:val="en-US"/>
        </w:rPr>
        <w:t xml:space="preserve">and </w:t>
      </w:r>
      <w:r w:rsidR="000575A8" w:rsidRPr="000575A8">
        <w:rPr>
          <w:rFonts w:ascii="Times New Roman" w:hAnsi="Times New Roman" w:cs="Times New Roman"/>
          <w:b/>
          <w:sz w:val="24"/>
          <w:szCs w:val="24"/>
          <w:lang w:val="en-US"/>
        </w:rPr>
        <w:t xml:space="preserve">Note </w:t>
      </w:r>
      <w:r w:rsidR="00223822">
        <w:rPr>
          <w:rFonts w:ascii="Times New Roman" w:hAnsi="Times New Roman" w:cs="Times New Roman"/>
          <w:b/>
          <w:sz w:val="24"/>
          <w:szCs w:val="24"/>
          <w:lang w:val="en-US"/>
        </w:rPr>
        <w:t>5</w:t>
      </w:r>
      <w:r w:rsidRPr="005B0FDA">
        <w:rPr>
          <w:rFonts w:ascii="Times New Roman" w:hAnsi="Times New Roman" w:cs="Times New Roman"/>
          <w:sz w:val="24"/>
          <w:szCs w:val="24"/>
          <w:lang w:val="en-US"/>
        </w:rPr>
        <w:t>).</w:t>
      </w:r>
      <w:r w:rsidR="001138B1" w:rsidRPr="001138B1">
        <w:rPr>
          <w:rFonts w:ascii="Times New Roman" w:hAnsi="Times New Roman" w:cs="Times New Roman"/>
          <w:sz w:val="24"/>
          <w:szCs w:val="24"/>
          <w:lang w:val="en-US"/>
        </w:rPr>
        <w:t xml:space="preserve"> </w:t>
      </w:r>
      <w:r w:rsidR="001138B1">
        <w:rPr>
          <w:rFonts w:ascii="Times New Roman" w:hAnsi="Times New Roman" w:cs="Times New Roman"/>
          <w:sz w:val="24"/>
          <w:szCs w:val="24"/>
          <w:lang w:val="en-US"/>
        </w:rPr>
        <w:t xml:space="preserve">When designing the experiment, </w:t>
      </w:r>
      <w:r w:rsidR="00B3475E">
        <w:rPr>
          <w:rFonts w:ascii="Times New Roman" w:hAnsi="Times New Roman" w:cs="Times New Roman"/>
          <w:sz w:val="24"/>
          <w:szCs w:val="24"/>
          <w:lang w:val="en-US"/>
        </w:rPr>
        <w:t>consider that you will always need a control well for each cDNA</w:t>
      </w:r>
      <w:r w:rsidR="00C812F7">
        <w:rPr>
          <w:rFonts w:ascii="Times New Roman" w:hAnsi="Times New Roman" w:cs="Times New Roman"/>
          <w:sz w:val="24"/>
          <w:szCs w:val="24"/>
          <w:lang w:val="en-US"/>
        </w:rPr>
        <w:t>,</w:t>
      </w:r>
      <w:r w:rsidR="00B3475E">
        <w:rPr>
          <w:rFonts w:ascii="Times New Roman" w:hAnsi="Times New Roman" w:cs="Times New Roman"/>
          <w:sz w:val="24"/>
          <w:szCs w:val="24"/>
          <w:lang w:val="en-US"/>
        </w:rPr>
        <w:t xml:space="preserve"> that will not be treated with the readthrough inducer.</w:t>
      </w:r>
    </w:p>
    <w:p w14:paraId="274341C3" w14:textId="69C92292" w:rsidR="008B70CC" w:rsidRDefault="008B70CC" w:rsidP="000575A8">
      <w:pPr>
        <w:numPr>
          <w:ilvl w:val="0"/>
          <w:numId w:val="3"/>
        </w:numPr>
        <w:suppressAutoHyphens/>
        <w:spacing w:after="0" w:line="360" w:lineRule="auto"/>
        <w:ind w:left="426" w:right="-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w:t>
      </w:r>
      <w:r w:rsidR="00CA77EB">
        <w:rPr>
          <w:rFonts w:ascii="Times New Roman" w:hAnsi="Times New Roman" w:cs="Times New Roman"/>
          <w:sz w:val="24"/>
          <w:szCs w:val="24"/>
          <w:lang w:val="en-US"/>
        </w:rPr>
        <w:t>24</w:t>
      </w:r>
      <w:r>
        <w:rPr>
          <w:rFonts w:ascii="Times New Roman" w:hAnsi="Times New Roman" w:cs="Times New Roman"/>
          <w:sz w:val="24"/>
          <w:szCs w:val="24"/>
          <w:lang w:val="en-US"/>
        </w:rPr>
        <w:t xml:space="preserve"> h of culture, </w:t>
      </w:r>
      <w:r w:rsidR="00C812F7">
        <w:rPr>
          <w:rFonts w:ascii="Times New Roman" w:hAnsi="Times New Roman" w:cs="Times New Roman"/>
          <w:sz w:val="24"/>
          <w:szCs w:val="24"/>
          <w:lang w:val="en-US"/>
        </w:rPr>
        <w:t>add the readthrough inducer</w:t>
      </w:r>
      <w:r w:rsidR="007535E0">
        <w:rPr>
          <w:rFonts w:ascii="Times New Roman" w:hAnsi="Times New Roman" w:cs="Times New Roman"/>
          <w:sz w:val="24"/>
          <w:szCs w:val="24"/>
          <w:lang w:val="en-US"/>
        </w:rPr>
        <w:t xml:space="preserve"> (</w:t>
      </w:r>
      <w:r w:rsidR="007535E0" w:rsidRPr="007535E0">
        <w:rPr>
          <w:rFonts w:ascii="Times New Roman" w:hAnsi="Times New Roman" w:cs="Times New Roman"/>
          <w:i/>
          <w:sz w:val="24"/>
          <w:szCs w:val="24"/>
          <w:lang w:val="en-US"/>
        </w:rPr>
        <w:t>see</w:t>
      </w:r>
      <w:r w:rsidR="007535E0">
        <w:rPr>
          <w:rFonts w:ascii="Times New Roman" w:hAnsi="Times New Roman" w:cs="Times New Roman"/>
          <w:sz w:val="24"/>
          <w:szCs w:val="24"/>
          <w:lang w:val="en-US"/>
        </w:rPr>
        <w:t xml:space="preserve"> </w:t>
      </w:r>
      <w:r w:rsidR="007535E0" w:rsidRPr="007535E0">
        <w:rPr>
          <w:rFonts w:ascii="Times New Roman" w:hAnsi="Times New Roman" w:cs="Times New Roman"/>
          <w:b/>
          <w:sz w:val="24"/>
          <w:szCs w:val="24"/>
          <w:lang w:val="en-US"/>
        </w:rPr>
        <w:t>Note 4</w:t>
      </w:r>
      <w:r w:rsidR="007535E0">
        <w:rPr>
          <w:rFonts w:ascii="Times New Roman" w:hAnsi="Times New Roman" w:cs="Times New Roman"/>
          <w:sz w:val="24"/>
          <w:szCs w:val="24"/>
          <w:lang w:val="en-US"/>
        </w:rPr>
        <w:t>)</w:t>
      </w:r>
      <w:r w:rsidR="00C812F7">
        <w:rPr>
          <w:rFonts w:ascii="Times New Roman" w:hAnsi="Times New Roman" w:cs="Times New Roman"/>
          <w:sz w:val="24"/>
          <w:szCs w:val="24"/>
          <w:lang w:val="en-US"/>
        </w:rPr>
        <w:t>.</w:t>
      </w:r>
    </w:p>
    <w:p w14:paraId="3DA82A78" w14:textId="3BAE614D" w:rsidR="007535E0" w:rsidRDefault="00445177" w:rsidP="007535E0">
      <w:pPr>
        <w:numPr>
          <w:ilvl w:val="0"/>
          <w:numId w:val="3"/>
        </w:numPr>
        <w:suppressAutoHyphens/>
        <w:spacing w:after="0" w:line="360" w:lineRule="auto"/>
        <w:ind w:left="426" w:right="-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24-48 h of culture, lyse the cells </w:t>
      </w:r>
      <w:r w:rsidR="007535E0">
        <w:rPr>
          <w:rFonts w:ascii="Times New Roman" w:hAnsi="Times New Roman" w:cs="Times New Roman"/>
          <w:sz w:val="24"/>
          <w:szCs w:val="24"/>
          <w:lang w:val="en-US"/>
        </w:rPr>
        <w:t xml:space="preserve">directly adding </w:t>
      </w:r>
      <w:r>
        <w:rPr>
          <w:rFonts w:ascii="Times New Roman" w:hAnsi="Times New Roman" w:cs="Times New Roman"/>
          <w:sz w:val="24"/>
          <w:szCs w:val="24"/>
          <w:lang w:val="en-US"/>
        </w:rPr>
        <w:t xml:space="preserve">150 </w:t>
      </w:r>
      <w:r w:rsidRPr="00445177">
        <w:rPr>
          <w:rFonts w:ascii="Symbol" w:hAnsi="Symbol" w:cs="Times New Roman"/>
          <w:sz w:val="24"/>
          <w:szCs w:val="24"/>
          <w:lang w:val="en-US"/>
        </w:rPr>
        <w:t></w:t>
      </w:r>
      <w:r>
        <w:rPr>
          <w:rFonts w:ascii="Times New Roman" w:hAnsi="Times New Roman" w:cs="Times New Roman"/>
          <w:sz w:val="24"/>
          <w:szCs w:val="24"/>
          <w:lang w:val="en-US"/>
        </w:rPr>
        <w:t xml:space="preserve">L of </w:t>
      </w:r>
      <w:r w:rsidR="007535E0">
        <w:rPr>
          <w:rFonts w:ascii="Times New Roman" w:hAnsi="Times New Roman" w:cs="Times New Roman"/>
          <w:sz w:val="24"/>
          <w:szCs w:val="24"/>
          <w:lang w:val="en-US"/>
        </w:rPr>
        <w:t xml:space="preserve">ice-cold </w:t>
      </w:r>
      <w:r>
        <w:rPr>
          <w:rFonts w:ascii="Times New Roman" w:hAnsi="Times New Roman" w:cs="Times New Roman"/>
          <w:sz w:val="24"/>
          <w:szCs w:val="24"/>
          <w:lang w:val="en-US"/>
        </w:rPr>
        <w:t>lysis buffer</w:t>
      </w:r>
      <w:r w:rsidR="007535E0">
        <w:rPr>
          <w:rFonts w:ascii="Times New Roman" w:hAnsi="Times New Roman" w:cs="Times New Roman"/>
          <w:sz w:val="24"/>
          <w:szCs w:val="24"/>
          <w:lang w:val="en-US"/>
        </w:rPr>
        <w:t xml:space="preserve"> to each well</w:t>
      </w:r>
      <w:r>
        <w:rPr>
          <w:rFonts w:ascii="Times New Roman" w:hAnsi="Times New Roman" w:cs="Times New Roman"/>
          <w:sz w:val="24"/>
          <w:szCs w:val="24"/>
          <w:lang w:val="en-US"/>
        </w:rPr>
        <w:t>.</w:t>
      </w:r>
      <w:r w:rsidR="00BB0970">
        <w:rPr>
          <w:rFonts w:ascii="Times New Roman" w:hAnsi="Times New Roman" w:cs="Times New Roman"/>
          <w:sz w:val="24"/>
          <w:szCs w:val="24"/>
          <w:lang w:val="en-US"/>
        </w:rPr>
        <w:t xml:space="preserve"> Keep the plate on ice for 10 min under </w:t>
      </w:r>
      <w:r w:rsidR="009444E9">
        <w:rPr>
          <w:rFonts w:ascii="Times New Roman" w:hAnsi="Times New Roman" w:cs="Times New Roman"/>
          <w:sz w:val="24"/>
          <w:szCs w:val="24"/>
          <w:lang w:val="en-US"/>
        </w:rPr>
        <w:t>balancing and transfer the lysate from each well to an Eppendorf tube.</w:t>
      </w:r>
    </w:p>
    <w:p w14:paraId="64D054DB" w14:textId="77777777" w:rsidR="009444E9" w:rsidRDefault="007535E0" w:rsidP="009444E9">
      <w:pPr>
        <w:numPr>
          <w:ilvl w:val="0"/>
          <w:numId w:val="3"/>
        </w:numPr>
        <w:suppressAutoHyphens/>
        <w:spacing w:after="0" w:line="360" w:lineRule="auto"/>
        <w:ind w:left="426" w:right="-1"/>
        <w:jc w:val="both"/>
        <w:rPr>
          <w:rFonts w:ascii="Times New Roman" w:hAnsi="Times New Roman" w:cs="Times New Roman"/>
          <w:sz w:val="24"/>
          <w:szCs w:val="24"/>
          <w:lang w:val="en-US"/>
        </w:rPr>
      </w:pPr>
      <w:r w:rsidRPr="007535E0">
        <w:rPr>
          <w:rFonts w:ascii="Times New Roman" w:hAnsi="Times New Roman" w:cs="Times New Roman"/>
          <w:sz w:val="24"/>
          <w:szCs w:val="24"/>
          <w:lang w:val="en-US"/>
        </w:rPr>
        <w:t xml:space="preserve">Centrifuge the </w:t>
      </w:r>
      <w:r w:rsidR="009444E9">
        <w:rPr>
          <w:rFonts w:ascii="Times New Roman" w:hAnsi="Times New Roman" w:cs="Times New Roman"/>
          <w:sz w:val="24"/>
          <w:szCs w:val="24"/>
          <w:lang w:val="en-US"/>
        </w:rPr>
        <w:t>lysate</w:t>
      </w:r>
      <w:r w:rsidRPr="007535E0">
        <w:rPr>
          <w:rFonts w:ascii="Times New Roman" w:hAnsi="Times New Roman" w:cs="Times New Roman"/>
          <w:sz w:val="24"/>
          <w:szCs w:val="24"/>
          <w:lang w:val="en-US"/>
        </w:rPr>
        <w:t xml:space="preserve"> 10000g, 10 min, 4°C. </w:t>
      </w:r>
      <w:r w:rsidR="009444E9">
        <w:rPr>
          <w:rFonts w:ascii="Times New Roman" w:hAnsi="Times New Roman" w:cs="Times New Roman"/>
          <w:sz w:val="24"/>
          <w:szCs w:val="24"/>
          <w:lang w:val="en-US"/>
        </w:rPr>
        <w:t>Transfer the supernatant, containing the cellular protein extract, to a clean Eppendorf tube. Cell lysates can be frozen at this step.</w:t>
      </w:r>
    </w:p>
    <w:p w14:paraId="5966E0AD" w14:textId="77777777" w:rsidR="00CF4DD0" w:rsidRDefault="007535E0" w:rsidP="009444E9">
      <w:pPr>
        <w:numPr>
          <w:ilvl w:val="0"/>
          <w:numId w:val="3"/>
        </w:numPr>
        <w:suppressAutoHyphens/>
        <w:spacing w:after="0" w:line="360" w:lineRule="auto"/>
        <w:ind w:left="426" w:right="-1"/>
        <w:jc w:val="both"/>
        <w:rPr>
          <w:rFonts w:ascii="Times New Roman" w:hAnsi="Times New Roman" w:cs="Times New Roman"/>
          <w:sz w:val="24"/>
          <w:szCs w:val="24"/>
          <w:lang w:val="en-US"/>
        </w:rPr>
      </w:pPr>
      <w:r w:rsidRPr="009444E9">
        <w:rPr>
          <w:rFonts w:ascii="Times New Roman" w:hAnsi="Times New Roman" w:cs="Times New Roman"/>
          <w:sz w:val="24"/>
          <w:szCs w:val="24"/>
          <w:lang w:val="en-US"/>
        </w:rPr>
        <w:t xml:space="preserve">Mix </w:t>
      </w:r>
      <w:r w:rsidR="00CF4DD0">
        <w:rPr>
          <w:rFonts w:ascii="Times New Roman" w:hAnsi="Times New Roman" w:cs="Times New Roman"/>
          <w:sz w:val="24"/>
          <w:szCs w:val="24"/>
          <w:lang w:val="en-US"/>
        </w:rPr>
        <w:t xml:space="preserve">50 </w:t>
      </w:r>
      <w:r w:rsidR="00CF4DD0" w:rsidRPr="00445177">
        <w:rPr>
          <w:rFonts w:ascii="Symbol" w:hAnsi="Symbol" w:cs="Times New Roman"/>
          <w:sz w:val="24"/>
          <w:szCs w:val="24"/>
          <w:lang w:val="en-US"/>
        </w:rPr>
        <w:t></w:t>
      </w:r>
      <w:r w:rsidR="00CF4DD0">
        <w:rPr>
          <w:rFonts w:ascii="Times New Roman" w:hAnsi="Times New Roman" w:cs="Times New Roman"/>
          <w:sz w:val="24"/>
          <w:szCs w:val="24"/>
          <w:lang w:val="en-US"/>
        </w:rPr>
        <w:t xml:space="preserve">L of cell lysate with 15 </w:t>
      </w:r>
      <w:r w:rsidR="00CF4DD0" w:rsidRPr="00445177">
        <w:rPr>
          <w:rFonts w:ascii="Symbol" w:hAnsi="Symbol" w:cs="Times New Roman"/>
          <w:sz w:val="24"/>
          <w:szCs w:val="24"/>
          <w:lang w:val="en-US"/>
        </w:rPr>
        <w:t></w:t>
      </w:r>
      <w:r w:rsidR="00CF4DD0">
        <w:rPr>
          <w:rFonts w:ascii="Times New Roman" w:hAnsi="Times New Roman" w:cs="Times New Roman"/>
          <w:sz w:val="24"/>
          <w:szCs w:val="24"/>
          <w:lang w:val="en-US"/>
        </w:rPr>
        <w:t xml:space="preserve">L sample buffer </w:t>
      </w:r>
      <w:r w:rsidRPr="009444E9">
        <w:rPr>
          <w:rFonts w:ascii="Times New Roman" w:hAnsi="Times New Roman" w:cs="Times New Roman"/>
          <w:sz w:val="24"/>
          <w:szCs w:val="24"/>
          <w:lang w:val="en-US"/>
        </w:rPr>
        <w:t>(</w:t>
      </w:r>
      <w:r w:rsidRPr="00CF4DD0">
        <w:rPr>
          <w:rFonts w:ascii="Times New Roman" w:hAnsi="Times New Roman" w:cs="Times New Roman"/>
          <w:i/>
          <w:sz w:val="24"/>
          <w:szCs w:val="24"/>
          <w:lang w:val="en-US"/>
        </w:rPr>
        <w:t xml:space="preserve">see </w:t>
      </w:r>
      <w:r w:rsidRPr="00CF4DD0">
        <w:rPr>
          <w:rFonts w:ascii="Times New Roman" w:hAnsi="Times New Roman" w:cs="Times New Roman"/>
          <w:b/>
          <w:sz w:val="24"/>
          <w:szCs w:val="24"/>
          <w:lang w:val="en-US"/>
        </w:rPr>
        <w:t xml:space="preserve">Note </w:t>
      </w:r>
      <w:r w:rsidR="00CF4DD0" w:rsidRPr="00CF4DD0">
        <w:rPr>
          <w:rFonts w:ascii="Times New Roman" w:hAnsi="Times New Roman" w:cs="Times New Roman"/>
          <w:b/>
          <w:sz w:val="24"/>
          <w:szCs w:val="24"/>
          <w:lang w:val="en-US"/>
        </w:rPr>
        <w:t>8</w:t>
      </w:r>
      <w:r w:rsidRPr="009444E9">
        <w:rPr>
          <w:rFonts w:ascii="Times New Roman" w:hAnsi="Times New Roman" w:cs="Times New Roman"/>
          <w:sz w:val="24"/>
          <w:szCs w:val="24"/>
          <w:lang w:val="en-US"/>
        </w:rPr>
        <w:t>).</w:t>
      </w:r>
    </w:p>
    <w:p w14:paraId="539A172D" w14:textId="2AB9599E" w:rsidR="001C674A" w:rsidRDefault="007535E0" w:rsidP="001C674A">
      <w:pPr>
        <w:numPr>
          <w:ilvl w:val="0"/>
          <w:numId w:val="3"/>
        </w:numPr>
        <w:suppressAutoHyphens/>
        <w:spacing w:after="0" w:line="360" w:lineRule="auto"/>
        <w:ind w:left="426" w:right="-1"/>
        <w:jc w:val="both"/>
        <w:rPr>
          <w:rFonts w:ascii="Times New Roman" w:hAnsi="Times New Roman" w:cs="Times New Roman"/>
          <w:sz w:val="24"/>
          <w:szCs w:val="24"/>
          <w:lang w:val="en-US"/>
        </w:rPr>
      </w:pPr>
      <w:r w:rsidRPr="009444E9">
        <w:rPr>
          <w:rFonts w:ascii="Times New Roman" w:hAnsi="Times New Roman" w:cs="Times New Roman"/>
          <w:sz w:val="24"/>
          <w:szCs w:val="24"/>
          <w:lang w:val="en-US"/>
        </w:rPr>
        <w:t xml:space="preserve"> </w:t>
      </w:r>
      <w:r w:rsidRPr="00CF4DD0">
        <w:rPr>
          <w:rFonts w:ascii="Times New Roman" w:hAnsi="Times New Roman" w:cs="Times New Roman"/>
          <w:sz w:val="24"/>
          <w:szCs w:val="24"/>
          <w:lang w:val="en-US"/>
        </w:rPr>
        <w:t xml:space="preserve">Boil for 3 min, spin and load the mix in a 10% SDS-PAGE gel. </w:t>
      </w:r>
      <w:r w:rsidR="0026051B">
        <w:rPr>
          <w:rFonts w:ascii="Times New Roman" w:hAnsi="Times New Roman" w:cs="Times New Roman"/>
          <w:sz w:val="24"/>
          <w:szCs w:val="24"/>
          <w:lang w:val="en-US"/>
        </w:rPr>
        <w:t xml:space="preserve">We routinely run 10% or 12% SDS-PAGE gels, depending on the size of the proteins to be resolved. </w:t>
      </w:r>
      <w:r w:rsidRPr="00CF4DD0">
        <w:rPr>
          <w:rFonts w:ascii="Times New Roman" w:hAnsi="Times New Roman" w:cs="Times New Roman"/>
          <w:sz w:val="24"/>
          <w:szCs w:val="24"/>
          <w:lang w:val="en-US"/>
        </w:rPr>
        <w:t xml:space="preserve">Include a lane with </w:t>
      </w:r>
      <w:proofErr w:type="spellStart"/>
      <w:r w:rsidRPr="00CF4DD0">
        <w:rPr>
          <w:rFonts w:ascii="Times New Roman" w:hAnsi="Times New Roman" w:cs="Times New Roman"/>
          <w:sz w:val="24"/>
          <w:szCs w:val="24"/>
          <w:lang w:val="en-US"/>
        </w:rPr>
        <w:t>prestained</w:t>
      </w:r>
      <w:proofErr w:type="spellEnd"/>
      <w:r w:rsidRPr="00CF4DD0">
        <w:rPr>
          <w:rFonts w:ascii="Times New Roman" w:hAnsi="Times New Roman" w:cs="Times New Roman"/>
          <w:sz w:val="24"/>
          <w:szCs w:val="24"/>
          <w:lang w:val="en-US"/>
        </w:rPr>
        <w:t xml:space="preserve"> molecular weight standard protein markers.</w:t>
      </w:r>
    </w:p>
    <w:p w14:paraId="66EE98A2" w14:textId="4321DEF5" w:rsidR="007535E0" w:rsidRDefault="007535E0" w:rsidP="001C674A">
      <w:pPr>
        <w:numPr>
          <w:ilvl w:val="0"/>
          <w:numId w:val="3"/>
        </w:numPr>
        <w:suppressAutoHyphens/>
        <w:spacing w:after="0" w:line="360" w:lineRule="auto"/>
        <w:ind w:left="426" w:right="-1"/>
        <w:jc w:val="both"/>
        <w:rPr>
          <w:rFonts w:ascii="Times New Roman" w:hAnsi="Times New Roman" w:cs="Times New Roman"/>
          <w:sz w:val="24"/>
          <w:szCs w:val="24"/>
          <w:lang w:val="en-US"/>
        </w:rPr>
      </w:pPr>
      <w:r w:rsidRPr="001C674A">
        <w:rPr>
          <w:rFonts w:ascii="Times New Roman" w:hAnsi="Times New Roman" w:cs="Times New Roman"/>
          <w:sz w:val="24"/>
          <w:szCs w:val="24"/>
          <w:lang w:val="en-US"/>
        </w:rPr>
        <w:t xml:space="preserve">Run the gel and transfer to a PVDF membrane. Cut a piece of the membrane in the range of </w:t>
      </w:r>
      <w:r w:rsidR="00CF4DD0" w:rsidRPr="001C674A">
        <w:rPr>
          <w:rFonts w:ascii="Times New Roman" w:hAnsi="Times New Roman" w:cs="Times New Roman"/>
          <w:sz w:val="24"/>
          <w:szCs w:val="24"/>
          <w:lang w:val="en-US"/>
        </w:rPr>
        <w:t>the migration of your full-length protein</w:t>
      </w:r>
      <w:r w:rsidR="00E109DB">
        <w:rPr>
          <w:rFonts w:ascii="Times New Roman" w:hAnsi="Times New Roman" w:cs="Times New Roman"/>
          <w:sz w:val="24"/>
          <w:szCs w:val="24"/>
          <w:lang w:val="en-US"/>
        </w:rPr>
        <w:t>, the PTC-generated truncated protein,</w:t>
      </w:r>
      <w:r w:rsidR="001C674A">
        <w:rPr>
          <w:rFonts w:ascii="Times New Roman" w:hAnsi="Times New Roman" w:cs="Times New Roman"/>
          <w:sz w:val="24"/>
          <w:szCs w:val="24"/>
          <w:lang w:val="en-US"/>
        </w:rPr>
        <w:t xml:space="preserve"> and the reference endogenous protein (</w:t>
      </w:r>
      <w:r w:rsidR="001C674A" w:rsidRPr="001C674A">
        <w:rPr>
          <w:rFonts w:ascii="Times New Roman" w:hAnsi="Times New Roman" w:cs="Times New Roman"/>
          <w:i/>
          <w:sz w:val="24"/>
          <w:szCs w:val="24"/>
          <w:lang w:val="en-US"/>
        </w:rPr>
        <w:t>see</w:t>
      </w:r>
      <w:r w:rsidR="001C674A">
        <w:rPr>
          <w:rFonts w:ascii="Times New Roman" w:hAnsi="Times New Roman" w:cs="Times New Roman"/>
          <w:sz w:val="24"/>
          <w:szCs w:val="24"/>
          <w:lang w:val="en-US"/>
        </w:rPr>
        <w:t xml:space="preserve"> </w:t>
      </w:r>
      <w:r w:rsidR="001C674A" w:rsidRPr="001C674A">
        <w:rPr>
          <w:rFonts w:ascii="Times New Roman" w:hAnsi="Times New Roman" w:cs="Times New Roman"/>
          <w:b/>
          <w:sz w:val="24"/>
          <w:szCs w:val="24"/>
          <w:lang w:val="en-US"/>
        </w:rPr>
        <w:t>Note 9</w:t>
      </w:r>
      <w:r w:rsidR="001C674A">
        <w:rPr>
          <w:rFonts w:ascii="Times New Roman" w:hAnsi="Times New Roman" w:cs="Times New Roman"/>
          <w:sz w:val="24"/>
          <w:szCs w:val="24"/>
          <w:lang w:val="en-US"/>
        </w:rPr>
        <w:t>).</w:t>
      </w:r>
    </w:p>
    <w:p w14:paraId="5A90F593" w14:textId="176755CB" w:rsidR="00130623" w:rsidRDefault="00B55024" w:rsidP="001C674A">
      <w:pPr>
        <w:numPr>
          <w:ilvl w:val="0"/>
          <w:numId w:val="3"/>
        </w:numPr>
        <w:suppressAutoHyphens/>
        <w:spacing w:after="0" w:line="360" w:lineRule="auto"/>
        <w:ind w:left="426" w:right="-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Perform standard immunoblot </w:t>
      </w:r>
      <w:r w:rsidR="001D3B80">
        <w:rPr>
          <w:rFonts w:ascii="Times New Roman" w:hAnsi="Times New Roman" w:cs="Times New Roman"/>
          <w:sz w:val="24"/>
          <w:szCs w:val="24"/>
          <w:lang w:val="en-US"/>
        </w:rPr>
        <w:t xml:space="preserve">procedure, </w:t>
      </w:r>
      <w:r>
        <w:rPr>
          <w:rFonts w:ascii="Times New Roman" w:hAnsi="Times New Roman" w:cs="Times New Roman"/>
          <w:sz w:val="24"/>
          <w:szCs w:val="24"/>
          <w:lang w:val="en-US"/>
        </w:rPr>
        <w:t>i</w:t>
      </w:r>
      <w:r w:rsidR="00130623">
        <w:rPr>
          <w:rFonts w:ascii="Times New Roman" w:hAnsi="Times New Roman" w:cs="Times New Roman"/>
          <w:sz w:val="24"/>
          <w:szCs w:val="24"/>
          <w:lang w:val="en-US"/>
        </w:rPr>
        <w:t>ncubat</w:t>
      </w:r>
      <w:r>
        <w:rPr>
          <w:rFonts w:ascii="Times New Roman" w:hAnsi="Times New Roman" w:cs="Times New Roman"/>
          <w:sz w:val="24"/>
          <w:szCs w:val="24"/>
          <w:lang w:val="en-US"/>
        </w:rPr>
        <w:t>ing</w:t>
      </w:r>
      <w:r w:rsidR="00130623">
        <w:rPr>
          <w:rFonts w:ascii="Times New Roman" w:hAnsi="Times New Roman" w:cs="Times New Roman"/>
          <w:sz w:val="24"/>
          <w:szCs w:val="24"/>
          <w:lang w:val="en-US"/>
        </w:rPr>
        <w:t xml:space="preserve"> the membrane with primary and secondary antibodies according to the specifications of the antibodies used</w:t>
      </w:r>
      <w:r w:rsidR="001D3B80">
        <w:rPr>
          <w:rFonts w:ascii="Times New Roman" w:hAnsi="Times New Roman" w:cs="Times New Roman"/>
          <w:sz w:val="24"/>
          <w:szCs w:val="24"/>
          <w:lang w:val="en-US"/>
        </w:rPr>
        <w:t xml:space="preserve"> (</w:t>
      </w:r>
      <w:r w:rsidR="001D3B80" w:rsidRPr="00B55024">
        <w:rPr>
          <w:rFonts w:ascii="Times New Roman" w:hAnsi="Times New Roman" w:cs="Times New Roman"/>
          <w:i/>
          <w:sz w:val="24"/>
          <w:szCs w:val="24"/>
          <w:lang w:val="en-US"/>
        </w:rPr>
        <w:t>see</w:t>
      </w:r>
      <w:r w:rsidR="001D3B80">
        <w:rPr>
          <w:rFonts w:ascii="Times New Roman" w:hAnsi="Times New Roman" w:cs="Times New Roman"/>
          <w:sz w:val="24"/>
          <w:szCs w:val="24"/>
          <w:lang w:val="en-US"/>
        </w:rPr>
        <w:t xml:space="preserve"> </w:t>
      </w:r>
      <w:r w:rsidR="001D3B80" w:rsidRPr="00B55024">
        <w:rPr>
          <w:rFonts w:ascii="Times New Roman" w:hAnsi="Times New Roman" w:cs="Times New Roman"/>
          <w:b/>
          <w:sz w:val="24"/>
          <w:szCs w:val="24"/>
          <w:lang w:val="en-US"/>
        </w:rPr>
        <w:t xml:space="preserve">Note </w:t>
      </w:r>
      <w:r w:rsidR="00C02594">
        <w:rPr>
          <w:rFonts w:ascii="Times New Roman" w:hAnsi="Times New Roman" w:cs="Times New Roman"/>
          <w:b/>
          <w:sz w:val="24"/>
          <w:szCs w:val="24"/>
          <w:lang w:val="en-US"/>
        </w:rPr>
        <w:t>5</w:t>
      </w:r>
      <w:r w:rsidR="001D3B80">
        <w:rPr>
          <w:rFonts w:ascii="Times New Roman" w:hAnsi="Times New Roman" w:cs="Times New Roman"/>
          <w:sz w:val="24"/>
          <w:szCs w:val="24"/>
          <w:lang w:val="en-US"/>
        </w:rPr>
        <w:t>).</w:t>
      </w:r>
    </w:p>
    <w:p w14:paraId="298C8018" w14:textId="33EAD3ED" w:rsidR="00B55024" w:rsidRPr="001C674A" w:rsidRDefault="00B55024" w:rsidP="001C674A">
      <w:pPr>
        <w:numPr>
          <w:ilvl w:val="0"/>
          <w:numId w:val="3"/>
        </w:numPr>
        <w:suppressAutoHyphens/>
        <w:spacing w:after="0" w:line="360" w:lineRule="auto"/>
        <w:ind w:left="426" w:right="-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Quantify the intensity of the full-length band of the PTC protein variant under study, upon the readthrough induction conditions, </w:t>
      </w:r>
      <w:r w:rsidR="004226A3">
        <w:rPr>
          <w:rFonts w:ascii="Times New Roman" w:hAnsi="Times New Roman" w:cs="Times New Roman"/>
          <w:sz w:val="24"/>
          <w:szCs w:val="24"/>
          <w:lang w:val="en-US"/>
        </w:rPr>
        <w:t xml:space="preserve">in comparison with the wild type protein. Efficiency </w:t>
      </w:r>
      <w:r w:rsidR="004226A3">
        <w:rPr>
          <w:rFonts w:ascii="Times New Roman" w:hAnsi="Times New Roman" w:cs="Times New Roman"/>
          <w:sz w:val="24"/>
          <w:szCs w:val="24"/>
          <w:lang w:val="en-US"/>
        </w:rPr>
        <w:lastRenderedPageBreak/>
        <w:t>of readthrough can be shown</w:t>
      </w:r>
      <w:r w:rsidR="004226A3">
        <w:rPr>
          <w:rFonts w:ascii="Times New Roman" w:hAnsi="Times New Roman" w:cs="Times New Roman"/>
          <w:sz w:val="24"/>
          <w:szCs w:val="24"/>
        </w:rPr>
        <w:t>/represented</w:t>
      </w:r>
      <w:r>
        <w:rPr>
          <w:rFonts w:ascii="Times New Roman" w:hAnsi="Times New Roman" w:cs="Times New Roman"/>
          <w:sz w:val="24"/>
          <w:szCs w:val="24"/>
          <w:lang w:val="en-US"/>
        </w:rPr>
        <w:t xml:space="preserve"> as the percentage of expression with respect to the wild type protein (</w:t>
      </w:r>
      <w:r w:rsidRPr="00B55024">
        <w:rPr>
          <w:rFonts w:ascii="Times New Roman" w:hAnsi="Times New Roman" w:cs="Times New Roman"/>
          <w:i/>
          <w:sz w:val="24"/>
          <w:szCs w:val="24"/>
          <w:lang w:val="en-US"/>
        </w:rPr>
        <w:t>see</w:t>
      </w:r>
      <w:r>
        <w:rPr>
          <w:rFonts w:ascii="Times New Roman" w:hAnsi="Times New Roman" w:cs="Times New Roman"/>
          <w:sz w:val="24"/>
          <w:szCs w:val="24"/>
          <w:lang w:val="en-US"/>
        </w:rPr>
        <w:t xml:space="preserve"> </w:t>
      </w:r>
      <w:r w:rsidRPr="00B55024">
        <w:rPr>
          <w:rFonts w:ascii="Times New Roman" w:hAnsi="Times New Roman" w:cs="Times New Roman"/>
          <w:b/>
          <w:sz w:val="24"/>
          <w:szCs w:val="24"/>
          <w:lang w:val="en-US"/>
        </w:rPr>
        <w:t>Note 6</w:t>
      </w:r>
      <w:r w:rsidR="001D3B80">
        <w:rPr>
          <w:rFonts w:ascii="Times New Roman" w:hAnsi="Times New Roman" w:cs="Times New Roman"/>
          <w:sz w:val="24"/>
          <w:szCs w:val="24"/>
          <w:lang w:val="en-US"/>
        </w:rPr>
        <w:t xml:space="preserve"> and </w:t>
      </w:r>
      <w:r w:rsidR="001D3B80" w:rsidRPr="00B55024">
        <w:rPr>
          <w:rFonts w:ascii="Times New Roman" w:hAnsi="Times New Roman" w:cs="Times New Roman"/>
          <w:b/>
          <w:sz w:val="24"/>
          <w:szCs w:val="24"/>
          <w:lang w:val="en-US"/>
        </w:rPr>
        <w:t xml:space="preserve">Note </w:t>
      </w:r>
      <w:r w:rsidR="001D3B80">
        <w:rPr>
          <w:rFonts w:ascii="Times New Roman" w:hAnsi="Times New Roman" w:cs="Times New Roman"/>
          <w:b/>
          <w:sz w:val="24"/>
          <w:szCs w:val="24"/>
          <w:lang w:val="en-US"/>
        </w:rPr>
        <w:t>10</w:t>
      </w:r>
      <w:r>
        <w:rPr>
          <w:rFonts w:ascii="Times New Roman" w:hAnsi="Times New Roman" w:cs="Times New Roman"/>
          <w:sz w:val="24"/>
          <w:szCs w:val="24"/>
          <w:lang w:val="en-US"/>
        </w:rPr>
        <w:t>).</w:t>
      </w:r>
    </w:p>
    <w:p w14:paraId="39BF7599" w14:textId="010F45BA" w:rsidR="00487411" w:rsidRDefault="00487411" w:rsidP="00525AB8">
      <w:pPr>
        <w:pStyle w:val="NoSpacing"/>
        <w:spacing w:line="360" w:lineRule="auto"/>
        <w:jc w:val="both"/>
        <w:rPr>
          <w:rFonts w:ascii="Times New Roman" w:hAnsi="Times New Roman" w:cs="Times New Roman"/>
          <w:sz w:val="24"/>
          <w:szCs w:val="24"/>
        </w:rPr>
      </w:pPr>
    </w:p>
    <w:p w14:paraId="1F8D8C5A" w14:textId="403686FD" w:rsidR="001736CB" w:rsidRDefault="001736CB" w:rsidP="00525AB8">
      <w:pPr>
        <w:pStyle w:val="NoSpacing"/>
        <w:spacing w:line="360" w:lineRule="auto"/>
        <w:jc w:val="both"/>
        <w:rPr>
          <w:rFonts w:ascii="Times New Roman" w:hAnsi="Times New Roman" w:cs="Times New Roman"/>
          <w:sz w:val="24"/>
          <w:szCs w:val="24"/>
        </w:rPr>
      </w:pPr>
    </w:p>
    <w:p w14:paraId="2C945562" w14:textId="77777777" w:rsidR="00EF068B" w:rsidRDefault="00EF068B" w:rsidP="00EF068B">
      <w:pPr>
        <w:suppressAutoHyphens/>
        <w:autoSpaceDE w:val="0"/>
        <w:spacing w:after="0" w:line="360" w:lineRule="auto"/>
        <w:ind w:right="567"/>
        <w:jc w:val="both"/>
        <w:rPr>
          <w:rFonts w:ascii="Times New Roman" w:hAnsi="Times New Roman" w:cs="Times New Roman"/>
          <w:sz w:val="24"/>
          <w:szCs w:val="24"/>
          <w:lang w:val="en-US" w:eastAsia="es-ES"/>
        </w:rPr>
      </w:pPr>
      <w:r>
        <w:rPr>
          <w:rFonts w:ascii="Times New Roman" w:hAnsi="Times New Roman" w:cs="Times New Roman"/>
          <w:b/>
          <w:sz w:val="24"/>
          <w:szCs w:val="24"/>
          <w:lang w:val="en-US" w:eastAsia="es-ES"/>
        </w:rPr>
        <w:t>4. Notes</w:t>
      </w:r>
    </w:p>
    <w:p w14:paraId="1C7A221E" w14:textId="3ABA6D2F" w:rsidR="001468A9" w:rsidRPr="00743AA9" w:rsidRDefault="001468A9" w:rsidP="001468A9">
      <w:pPr>
        <w:numPr>
          <w:ilvl w:val="0"/>
          <w:numId w:val="2"/>
        </w:numPr>
        <w:tabs>
          <w:tab w:val="clear" w:pos="708"/>
          <w:tab w:val="num" w:pos="567"/>
          <w:tab w:val="num" w:pos="1908"/>
        </w:tabs>
        <w:suppressAutoHyphens/>
        <w:autoSpaceDE w:val="0"/>
        <w:spacing w:after="0" w:line="360" w:lineRule="auto"/>
        <w:ind w:left="567"/>
        <w:jc w:val="both"/>
        <w:rPr>
          <w:rFonts w:ascii="Times New Roman" w:hAnsi="Times New Roman" w:cs="Times New Roman"/>
          <w:sz w:val="24"/>
          <w:szCs w:val="24"/>
          <w:lang w:val="en-US" w:eastAsia="es-ES"/>
        </w:rPr>
      </w:pPr>
      <w:r w:rsidRPr="00743AA9">
        <w:rPr>
          <w:rFonts w:ascii="Times New Roman" w:hAnsi="Times New Roman" w:cs="Times New Roman"/>
          <w:sz w:val="24"/>
          <w:szCs w:val="24"/>
          <w:lang w:val="en-US" w:eastAsia="es-ES"/>
        </w:rPr>
        <w:t xml:space="preserve">PTCMAKER lists the PTC </w:t>
      </w:r>
      <w:r w:rsidR="00F8309A">
        <w:rPr>
          <w:rFonts w:ascii="Times New Roman" w:hAnsi="Times New Roman" w:cs="Times New Roman"/>
          <w:sz w:val="24"/>
          <w:szCs w:val="24"/>
          <w:lang w:val="en-US" w:eastAsia="es-ES"/>
        </w:rPr>
        <w:t xml:space="preserve">which can be </w:t>
      </w:r>
      <w:r w:rsidR="00F8309A" w:rsidRPr="00743AA9">
        <w:rPr>
          <w:rFonts w:ascii="Times New Roman" w:hAnsi="Times New Roman" w:cs="Times New Roman"/>
          <w:sz w:val="24"/>
          <w:szCs w:val="24"/>
          <w:lang w:val="en-US" w:eastAsia="es-ES"/>
        </w:rPr>
        <w:t xml:space="preserve">generated </w:t>
      </w:r>
      <w:r w:rsidRPr="00743AA9">
        <w:rPr>
          <w:rFonts w:ascii="Times New Roman" w:hAnsi="Times New Roman" w:cs="Times New Roman"/>
          <w:sz w:val="24"/>
          <w:szCs w:val="24"/>
          <w:lang w:val="en-US" w:eastAsia="es-ES"/>
        </w:rPr>
        <w:t xml:space="preserve">by single‐nucleotide substitutions from a </w:t>
      </w:r>
      <w:r w:rsidR="00F8309A">
        <w:rPr>
          <w:rFonts w:ascii="Times New Roman" w:hAnsi="Times New Roman" w:cs="Times New Roman"/>
          <w:sz w:val="24"/>
          <w:szCs w:val="24"/>
          <w:lang w:val="en-US" w:eastAsia="es-ES"/>
        </w:rPr>
        <w:t>protein coding</w:t>
      </w:r>
      <w:r w:rsidRPr="00743AA9">
        <w:rPr>
          <w:rFonts w:ascii="Times New Roman" w:hAnsi="Times New Roman" w:cs="Times New Roman"/>
          <w:sz w:val="24"/>
          <w:szCs w:val="24"/>
          <w:lang w:val="en-US" w:eastAsia="es-ES"/>
        </w:rPr>
        <w:t xml:space="preserve"> nucleotide sequence</w:t>
      </w:r>
      <w:r>
        <w:rPr>
          <w:rFonts w:ascii="Times New Roman" w:hAnsi="Times New Roman" w:cs="Times New Roman"/>
          <w:sz w:val="24"/>
          <w:szCs w:val="24"/>
          <w:lang w:val="en-US" w:eastAsia="es-ES"/>
        </w:rPr>
        <w:t xml:space="preserve">, which we call the </w:t>
      </w:r>
      <w:r w:rsidRPr="00743AA9">
        <w:rPr>
          <w:rFonts w:ascii="Times New Roman" w:hAnsi="Times New Roman" w:cs="Times New Roman"/>
          <w:sz w:val="24"/>
          <w:szCs w:val="24"/>
          <w:lang w:val="en-US" w:eastAsia="es-ES"/>
        </w:rPr>
        <w:t xml:space="preserve">potential </w:t>
      </w:r>
      <w:proofErr w:type="spellStart"/>
      <w:r w:rsidRPr="00743AA9">
        <w:rPr>
          <w:rFonts w:ascii="Times New Roman" w:hAnsi="Times New Roman" w:cs="Times New Roman"/>
          <w:sz w:val="24"/>
          <w:szCs w:val="24"/>
          <w:lang w:val="en-US" w:eastAsia="es-ES"/>
        </w:rPr>
        <w:t>PTCome</w:t>
      </w:r>
      <w:proofErr w:type="spellEnd"/>
      <w:r w:rsidRPr="00743AA9">
        <w:rPr>
          <w:rFonts w:ascii="Times New Roman" w:hAnsi="Times New Roman" w:cs="Times New Roman"/>
          <w:sz w:val="24"/>
          <w:szCs w:val="24"/>
          <w:lang w:val="en-US" w:eastAsia="es-ES"/>
        </w:rPr>
        <w:t>.</w:t>
      </w:r>
      <w:r>
        <w:rPr>
          <w:rFonts w:ascii="Times New Roman" w:hAnsi="Times New Roman" w:cs="Times New Roman"/>
          <w:sz w:val="24"/>
          <w:szCs w:val="24"/>
          <w:lang w:val="en-US" w:eastAsia="es-ES"/>
        </w:rPr>
        <w:t xml:space="preserve"> In principle, the potential </w:t>
      </w:r>
      <w:proofErr w:type="spellStart"/>
      <w:r>
        <w:rPr>
          <w:rFonts w:ascii="Times New Roman" w:hAnsi="Times New Roman" w:cs="Times New Roman"/>
          <w:sz w:val="24"/>
          <w:szCs w:val="24"/>
          <w:lang w:val="en-US" w:eastAsia="es-ES"/>
        </w:rPr>
        <w:t>PTCome</w:t>
      </w:r>
      <w:proofErr w:type="spellEnd"/>
      <w:r>
        <w:rPr>
          <w:rFonts w:ascii="Times New Roman" w:hAnsi="Times New Roman" w:cs="Times New Roman"/>
          <w:sz w:val="24"/>
          <w:szCs w:val="24"/>
          <w:lang w:val="en-US" w:eastAsia="es-ES"/>
        </w:rPr>
        <w:t xml:space="preserve"> should show a relatively homogeneous distribution (straight line</w:t>
      </w:r>
      <w:r w:rsidR="00F8309A">
        <w:rPr>
          <w:rFonts w:ascii="Times New Roman" w:hAnsi="Times New Roman" w:cs="Times New Roman"/>
          <w:sz w:val="24"/>
          <w:szCs w:val="24"/>
          <w:lang w:val="en-US" w:eastAsia="es-ES"/>
        </w:rPr>
        <w:t xml:space="preserve"> in Kernel representation</w:t>
      </w:r>
      <w:r>
        <w:rPr>
          <w:rFonts w:ascii="Times New Roman" w:hAnsi="Times New Roman" w:cs="Times New Roman"/>
          <w:sz w:val="24"/>
          <w:szCs w:val="24"/>
          <w:lang w:val="en-US" w:eastAsia="es-ES"/>
        </w:rPr>
        <w:t>) of potential PTC along the sequence of interest.</w:t>
      </w:r>
    </w:p>
    <w:p w14:paraId="519C5636" w14:textId="06F22E13" w:rsidR="00EF068B" w:rsidRDefault="00EF068B" w:rsidP="00EF068B">
      <w:pPr>
        <w:numPr>
          <w:ilvl w:val="0"/>
          <w:numId w:val="2"/>
        </w:numPr>
        <w:tabs>
          <w:tab w:val="clear" w:pos="708"/>
          <w:tab w:val="num" w:pos="567"/>
        </w:tabs>
        <w:suppressAutoHyphens/>
        <w:autoSpaceDE w:val="0"/>
        <w:spacing w:after="0" w:line="360" w:lineRule="auto"/>
        <w:ind w:left="567"/>
        <w:jc w:val="both"/>
        <w:rPr>
          <w:rFonts w:ascii="Times New Roman" w:hAnsi="Times New Roman" w:cs="Times New Roman"/>
          <w:sz w:val="24"/>
          <w:szCs w:val="24"/>
          <w:lang w:val="en-US" w:eastAsia="es-ES"/>
        </w:rPr>
      </w:pPr>
      <w:r>
        <w:rPr>
          <w:rFonts w:ascii="Times New Roman" w:hAnsi="Times New Roman" w:cs="Times New Roman"/>
          <w:sz w:val="24"/>
          <w:szCs w:val="24"/>
          <w:lang w:val="en-US" w:eastAsia="es-ES"/>
        </w:rPr>
        <w:t xml:space="preserve">COS-7 simian kidney cells are suitable for high transfection efficiency and high levels of overexpression, but other mammalian or human cell lines can be used </w:t>
      </w:r>
      <w:r w:rsidR="006571DC">
        <w:rPr>
          <w:rFonts w:ascii="Times New Roman" w:hAnsi="Times New Roman" w:cs="Times New Roman"/>
          <w:sz w:val="24"/>
          <w:szCs w:val="24"/>
          <w:lang w:val="en-US" w:eastAsia="es-ES"/>
        </w:rPr>
        <w:t>if transfection and overexpression conditions are optimized.</w:t>
      </w:r>
      <w:r>
        <w:rPr>
          <w:rFonts w:ascii="Times New Roman" w:hAnsi="Times New Roman" w:cs="Times New Roman"/>
          <w:sz w:val="24"/>
          <w:szCs w:val="24"/>
          <w:lang w:val="en-US" w:eastAsia="es-ES"/>
        </w:rPr>
        <w:t xml:space="preserve"> </w:t>
      </w:r>
    </w:p>
    <w:p w14:paraId="5D3DF254" w14:textId="77777777" w:rsidR="0013355F" w:rsidRDefault="00A35C35" w:rsidP="00EF068B">
      <w:pPr>
        <w:numPr>
          <w:ilvl w:val="0"/>
          <w:numId w:val="2"/>
        </w:numPr>
        <w:tabs>
          <w:tab w:val="clear" w:pos="708"/>
          <w:tab w:val="num" w:pos="567"/>
        </w:tabs>
        <w:suppressAutoHyphens/>
        <w:autoSpaceDE w:val="0"/>
        <w:spacing w:after="0" w:line="360" w:lineRule="auto"/>
        <w:ind w:left="567"/>
        <w:jc w:val="both"/>
        <w:rPr>
          <w:rFonts w:ascii="Times New Roman" w:hAnsi="Times New Roman" w:cs="Times New Roman"/>
          <w:sz w:val="24"/>
          <w:szCs w:val="24"/>
          <w:lang w:val="en-US" w:eastAsia="es-ES"/>
        </w:rPr>
      </w:pPr>
      <w:r>
        <w:rPr>
          <w:rFonts w:ascii="Times New Roman" w:hAnsi="Times New Roman" w:cs="Times New Roman"/>
          <w:sz w:val="24"/>
          <w:szCs w:val="24"/>
          <w:lang w:val="en-US" w:eastAsia="es-ES"/>
        </w:rPr>
        <w:t xml:space="preserve">A high efficiency mammalian expression vector is recommended. We routinely use </w:t>
      </w:r>
      <w:r w:rsidR="009B0AB3">
        <w:rPr>
          <w:rFonts w:ascii="Times New Roman" w:hAnsi="Times New Roman" w:cs="Times New Roman"/>
          <w:sz w:val="24"/>
          <w:szCs w:val="24"/>
          <w:lang w:val="en-US" w:eastAsia="es-ES"/>
        </w:rPr>
        <w:t>the</w:t>
      </w:r>
      <w:r>
        <w:rPr>
          <w:rFonts w:ascii="Times New Roman" w:hAnsi="Times New Roman" w:cs="Times New Roman"/>
          <w:sz w:val="24"/>
          <w:szCs w:val="24"/>
          <w:lang w:val="en-US" w:eastAsia="es-ES"/>
        </w:rPr>
        <w:t xml:space="preserve"> </w:t>
      </w:r>
      <w:r w:rsidR="00EF068B">
        <w:rPr>
          <w:rFonts w:ascii="Times New Roman" w:hAnsi="Times New Roman" w:cs="Times New Roman"/>
          <w:sz w:val="24"/>
          <w:szCs w:val="24"/>
          <w:lang w:val="en-US" w:eastAsia="es-ES"/>
        </w:rPr>
        <w:t xml:space="preserve">pRK5 mammalian expression vector, which contains the SV40 origin of replication and works efficiently in COS-7 cells expressing the SV40 large T-antigen. </w:t>
      </w:r>
      <w:r>
        <w:rPr>
          <w:rFonts w:ascii="Times New Roman" w:hAnsi="Times New Roman" w:cs="Times New Roman"/>
          <w:sz w:val="24"/>
          <w:szCs w:val="24"/>
          <w:lang w:val="en-US" w:eastAsia="es-ES"/>
        </w:rPr>
        <w:t xml:space="preserve">In the case of using antibiotics as readthrough inducers, note that the expression vector cannot contain the corresponding antibiotic resistance gene. Accordingly, when using </w:t>
      </w:r>
      <w:r w:rsidR="003C6878">
        <w:rPr>
          <w:rFonts w:ascii="Times New Roman" w:hAnsi="Times New Roman" w:cs="Times New Roman"/>
          <w:sz w:val="24"/>
          <w:szCs w:val="24"/>
          <w:lang w:val="en-US" w:eastAsia="es-ES"/>
        </w:rPr>
        <w:t>the mammalian select</w:t>
      </w:r>
      <w:r w:rsidR="006A2074">
        <w:rPr>
          <w:rFonts w:ascii="Times New Roman" w:hAnsi="Times New Roman" w:cs="Times New Roman"/>
          <w:sz w:val="24"/>
          <w:szCs w:val="24"/>
          <w:lang w:val="en-US" w:eastAsia="es-ES"/>
        </w:rPr>
        <w:t>able</w:t>
      </w:r>
      <w:r w:rsidR="003C6878">
        <w:rPr>
          <w:rFonts w:ascii="Times New Roman" w:hAnsi="Times New Roman" w:cs="Times New Roman"/>
          <w:sz w:val="24"/>
          <w:szCs w:val="24"/>
          <w:lang w:val="en-US" w:eastAsia="es-ES"/>
        </w:rPr>
        <w:t xml:space="preserve"> antibiotic </w:t>
      </w:r>
      <w:r>
        <w:rPr>
          <w:rFonts w:ascii="Times New Roman" w:hAnsi="Times New Roman" w:cs="Times New Roman"/>
          <w:sz w:val="24"/>
          <w:szCs w:val="24"/>
          <w:lang w:val="en-US" w:eastAsia="es-ES"/>
        </w:rPr>
        <w:t xml:space="preserve">G418/geneticin as </w:t>
      </w:r>
      <w:r w:rsidR="00FE7814">
        <w:rPr>
          <w:rFonts w:ascii="Times New Roman" w:hAnsi="Times New Roman" w:cs="Times New Roman"/>
          <w:sz w:val="24"/>
          <w:szCs w:val="24"/>
          <w:lang w:val="en-US" w:eastAsia="es-ES"/>
        </w:rPr>
        <w:t>the</w:t>
      </w:r>
      <w:r>
        <w:rPr>
          <w:rFonts w:ascii="Times New Roman" w:hAnsi="Times New Roman" w:cs="Times New Roman"/>
          <w:sz w:val="24"/>
          <w:szCs w:val="24"/>
          <w:lang w:val="en-US" w:eastAsia="es-ES"/>
        </w:rPr>
        <w:t xml:space="preserve"> inducer, the commonly used neomycin resistance gene (whose protein product is active against geneticin) cannot be </w:t>
      </w:r>
      <w:r w:rsidR="00206A39">
        <w:rPr>
          <w:rFonts w:ascii="Times New Roman" w:hAnsi="Times New Roman" w:cs="Times New Roman"/>
          <w:sz w:val="24"/>
          <w:szCs w:val="24"/>
          <w:lang w:val="en-US" w:eastAsia="es-ES"/>
        </w:rPr>
        <w:t xml:space="preserve">carried </w:t>
      </w:r>
      <w:r>
        <w:rPr>
          <w:rFonts w:ascii="Times New Roman" w:hAnsi="Times New Roman" w:cs="Times New Roman"/>
          <w:sz w:val="24"/>
          <w:szCs w:val="24"/>
          <w:lang w:val="en-US" w:eastAsia="es-ES"/>
        </w:rPr>
        <w:t>in the expression vector</w:t>
      </w:r>
      <w:r w:rsidR="00FE7814">
        <w:rPr>
          <w:rFonts w:ascii="Times New Roman" w:hAnsi="Times New Roman" w:cs="Times New Roman"/>
          <w:sz w:val="24"/>
          <w:szCs w:val="24"/>
          <w:lang w:val="en-US" w:eastAsia="es-ES"/>
        </w:rPr>
        <w:t xml:space="preserve"> (</w:t>
      </w:r>
      <w:r w:rsidR="00FE7814" w:rsidRPr="00FE7814">
        <w:rPr>
          <w:rFonts w:ascii="Times New Roman" w:hAnsi="Times New Roman" w:cs="Times New Roman"/>
          <w:i/>
          <w:sz w:val="24"/>
          <w:szCs w:val="24"/>
          <w:lang w:val="en-US" w:eastAsia="es-ES"/>
        </w:rPr>
        <w:t xml:space="preserve">see </w:t>
      </w:r>
      <w:r w:rsidR="00FE7814" w:rsidRPr="00FE7814">
        <w:rPr>
          <w:rFonts w:ascii="Times New Roman" w:hAnsi="Times New Roman" w:cs="Times New Roman"/>
          <w:b/>
          <w:sz w:val="24"/>
          <w:szCs w:val="24"/>
          <w:lang w:val="en-US" w:eastAsia="es-ES"/>
        </w:rPr>
        <w:t>Figure 3</w:t>
      </w:r>
      <w:r w:rsidR="00FE7814">
        <w:rPr>
          <w:rFonts w:ascii="Times New Roman" w:hAnsi="Times New Roman" w:cs="Times New Roman"/>
          <w:sz w:val="24"/>
          <w:szCs w:val="24"/>
          <w:lang w:val="en-US" w:eastAsia="es-ES"/>
        </w:rPr>
        <w:t>)</w:t>
      </w:r>
      <w:r>
        <w:rPr>
          <w:rFonts w:ascii="Times New Roman" w:hAnsi="Times New Roman" w:cs="Times New Roman"/>
          <w:sz w:val="24"/>
          <w:szCs w:val="24"/>
          <w:lang w:val="en-US" w:eastAsia="es-ES"/>
        </w:rPr>
        <w:t>.</w:t>
      </w:r>
    </w:p>
    <w:p w14:paraId="50BE45AB" w14:textId="6F333E9D" w:rsidR="0064787B" w:rsidRDefault="0064787B" w:rsidP="0064787B">
      <w:pPr>
        <w:numPr>
          <w:ilvl w:val="0"/>
          <w:numId w:val="2"/>
        </w:numPr>
        <w:tabs>
          <w:tab w:val="clear" w:pos="708"/>
          <w:tab w:val="num" w:pos="567"/>
        </w:tabs>
        <w:suppressAutoHyphens/>
        <w:autoSpaceDE w:val="0"/>
        <w:spacing w:after="0" w:line="360" w:lineRule="auto"/>
        <w:ind w:left="567"/>
        <w:jc w:val="both"/>
        <w:rPr>
          <w:rFonts w:ascii="Times New Roman" w:hAnsi="Times New Roman" w:cs="Times New Roman"/>
          <w:sz w:val="24"/>
          <w:szCs w:val="24"/>
          <w:lang w:val="en-US" w:eastAsia="es-ES"/>
        </w:rPr>
      </w:pPr>
      <w:r w:rsidRPr="00F4140C">
        <w:rPr>
          <w:rFonts w:ascii="Times New Roman" w:hAnsi="Times New Roman" w:cs="Times New Roman"/>
          <w:sz w:val="24"/>
          <w:szCs w:val="24"/>
          <w:lang w:val="en-US" w:eastAsia="es-ES"/>
        </w:rPr>
        <w:t>There are different suitable protocols for transfection of adherent mammalian cells</w:t>
      </w:r>
      <w:r w:rsidR="00175BEA">
        <w:rPr>
          <w:rFonts w:ascii="Times New Roman" w:hAnsi="Times New Roman" w:cs="Times New Roman"/>
          <w:sz w:val="24"/>
          <w:szCs w:val="24"/>
          <w:lang w:val="en-US" w:eastAsia="es-ES"/>
        </w:rPr>
        <w:t>, which</w:t>
      </w:r>
      <w:r w:rsidRPr="00F4140C">
        <w:rPr>
          <w:rFonts w:ascii="Times New Roman" w:hAnsi="Times New Roman" w:cs="Times New Roman"/>
          <w:sz w:val="24"/>
          <w:szCs w:val="24"/>
          <w:lang w:val="en-US" w:eastAsia="es-ES"/>
        </w:rPr>
        <w:t xml:space="preserve"> </w:t>
      </w:r>
      <w:r w:rsidR="007A6658">
        <w:rPr>
          <w:rFonts w:ascii="Times New Roman" w:hAnsi="Times New Roman" w:cs="Times New Roman"/>
          <w:sz w:val="24"/>
          <w:szCs w:val="24"/>
          <w:lang w:val="en-US" w:eastAsia="es-ES"/>
        </w:rPr>
        <w:t>need to be optimized for</w:t>
      </w:r>
      <w:r w:rsidRPr="00F4140C">
        <w:rPr>
          <w:rFonts w:ascii="Times New Roman" w:hAnsi="Times New Roman" w:cs="Times New Roman"/>
          <w:sz w:val="24"/>
          <w:szCs w:val="24"/>
          <w:lang w:val="en-US" w:eastAsia="es-ES"/>
        </w:rPr>
        <w:t xml:space="preserve"> </w:t>
      </w:r>
      <w:r w:rsidR="007A6658">
        <w:rPr>
          <w:rFonts w:ascii="Times New Roman" w:hAnsi="Times New Roman" w:cs="Times New Roman"/>
          <w:sz w:val="24"/>
          <w:szCs w:val="24"/>
          <w:lang w:val="en-US" w:eastAsia="es-ES"/>
        </w:rPr>
        <w:t>specific</w:t>
      </w:r>
      <w:r w:rsidRPr="00F4140C">
        <w:rPr>
          <w:rFonts w:ascii="Times New Roman" w:hAnsi="Times New Roman" w:cs="Times New Roman"/>
          <w:sz w:val="24"/>
          <w:szCs w:val="24"/>
          <w:lang w:val="en-US" w:eastAsia="es-ES"/>
        </w:rPr>
        <w:t xml:space="preserve"> cell lines. </w:t>
      </w:r>
      <w:r w:rsidR="007A6658">
        <w:rPr>
          <w:rFonts w:ascii="Times New Roman" w:hAnsi="Times New Roman" w:cs="Times New Roman"/>
          <w:sz w:val="24"/>
          <w:szCs w:val="24"/>
          <w:lang w:val="en-US" w:eastAsia="es-ES"/>
        </w:rPr>
        <w:t>In our exper</w:t>
      </w:r>
      <w:r w:rsidR="00175BEA">
        <w:rPr>
          <w:rFonts w:ascii="Times New Roman" w:hAnsi="Times New Roman" w:cs="Times New Roman"/>
          <w:sz w:val="24"/>
          <w:szCs w:val="24"/>
          <w:lang w:val="en-US" w:eastAsia="es-ES"/>
        </w:rPr>
        <w:t>ience</w:t>
      </w:r>
      <w:r w:rsidR="007A6658">
        <w:rPr>
          <w:rFonts w:ascii="Times New Roman" w:hAnsi="Times New Roman" w:cs="Times New Roman"/>
          <w:sz w:val="24"/>
          <w:szCs w:val="24"/>
          <w:lang w:val="en-US" w:eastAsia="es-ES"/>
        </w:rPr>
        <w:t xml:space="preserve">, </w:t>
      </w:r>
      <w:proofErr w:type="spellStart"/>
      <w:r w:rsidR="007A6658" w:rsidRPr="00A74C9D">
        <w:rPr>
          <w:rFonts w:ascii="Times New Roman" w:hAnsi="Times New Roman" w:cs="Times New Roman"/>
          <w:i/>
          <w:sz w:val="24"/>
          <w:szCs w:val="24"/>
          <w:lang w:val="en-US" w:eastAsia="es-ES"/>
        </w:rPr>
        <w:t>GenJet</w:t>
      </w:r>
      <w:r w:rsidR="007A6658" w:rsidRPr="00A74C9D">
        <w:rPr>
          <w:rFonts w:ascii="Times New Roman" w:hAnsi="Times New Roman" w:cs="Times New Roman"/>
          <w:i/>
          <w:sz w:val="24"/>
          <w:szCs w:val="24"/>
          <w:vertAlign w:val="superscript"/>
          <w:lang w:val="en-US" w:eastAsia="es-ES"/>
        </w:rPr>
        <w:t>TM</w:t>
      </w:r>
      <w:proofErr w:type="spellEnd"/>
      <w:r w:rsidR="007A6658">
        <w:rPr>
          <w:rFonts w:ascii="Times New Roman" w:hAnsi="Times New Roman" w:cs="Times New Roman"/>
          <w:sz w:val="24"/>
          <w:szCs w:val="24"/>
          <w:lang w:val="en-US" w:eastAsia="es-ES"/>
        </w:rPr>
        <w:t xml:space="preserve"> </w:t>
      </w:r>
      <w:r w:rsidR="00A74C9D">
        <w:rPr>
          <w:rFonts w:ascii="Times New Roman" w:hAnsi="Times New Roman" w:cs="Times New Roman"/>
          <w:sz w:val="24"/>
          <w:szCs w:val="24"/>
          <w:lang w:val="en-US" w:eastAsia="es-ES"/>
        </w:rPr>
        <w:t>(</w:t>
      </w:r>
      <w:proofErr w:type="spellStart"/>
      <w:r w:rsidR="00A74C9D">
        <w:rPr>
          <w:rFonts w:ascii="Times New Roman" w:hAnsi="Times New Roman" w:cs="Times New Roman"/>
          <w:sz w:val="24"/>
          <w:szCs w:val="24"/>
          <w:lang w:val="en-US" w:eastAsia="es-ES"/>
        </w:rPr>
        <w:t>SignaGen</w:t>
      </w:r>
      <w:proofErr w:type="spellEnd"/>
      <w:r w:rsidR="00A74C9D" w:rsidRPr="00A74C9D">
        <w:rPr>
          <w:rFonts w:ascii="Times New Roman" w:hAnsi="Times New Roman" w:cs="Times New Roman"/>
          <w:i/>
          <w:sz w:val="24"/>
          <w:szCs w:val="24"/>
          <w:lang w:val="en-US"/>
        </w:rPr>
        <w:t>®</w:t>
      </w:r>
      <w:r w:rsidR="00A74C9D">
        <w:rPr>
          <w:rFonts w:ascii="Times New Roman" w:hAnsi="Times New Roman" w:cs="Times New Roman"/>
          <w:sz w:val="24"/>
          <w:szCs w:val="24"/>
          <w:lang w:val="en-US" w:eastAsia="es-ES"/>
        </w:rPr>
        <w:t xml:space="preserve"> Laboratories) </w:t>
      </w:r>
      <w:r w:rsidR="007A6658">
        <w:rPr>
          <w:rFonts w:ascii="Times New Roman" w:hAnsi="Times New Roman" w:cs="Times New Roman"/>
          <w:sz w:val="24"/>
          <w:szCs w:val="24"/>
          <w:lang w:val="en-US" w:eastAsia="es-ES"/>
        </w:rPr>
        <w:t xml:space="preserve">works efficiently as a transfection reagent with several cell lines, but any other </w:t>
      </w:r>
      <w:r w:rsidR="007A6658" w:rsidRPr="00F4140C">
        <w:rPr>
          <w:rFonts w:ascii="Times New Roman" w:hAnsi="Times New Roman" w:cs="Times New Roman"/>
          <w:sz w:val="24"/>
          <w:szCs w:val="24"/>
          <w:lang w:val="en-US" w:eastAsia="es-ES"/>
        </w:rPr>
        <w:t xml:space="preserve">commercial lipid transfection reagent </w:t>
      </w:r>
      <w:r w:rsidR="007A6658">
        <w:rPr>
          <w:rFonts w:ascii="Times New Roman" w:hAnsi="Times New Roman" w:cs="Times New Roman"/>
          <w:sz w:val="24"/>
          <w:szCs w:val="24"/>
          <w:lang w:val="en-US" w:eastAsia="es-ES"/>
        </w:rPr>
        <w:t xml:space="preserve">can also be used. </w:t>
      </w:r>
      <w:r w:rsidR="00175BEA">
        <w:rPr>
          <w:rFonts w:ascii="Times New Roman" w:hAnsi="Times New Roman" w:cs="Times New Roman"/>
          <w:sz w:val="24"/>
          <w:szCs w:val="24"/>
          <w:lang w:val="en-US" w:eastAsia="es-ES"/>
        </w:rPr>
        <w:t xml:space="preserve">In addition, </w:t>
      </w:r>
      <w:r w:rsidRPr="00F4140C">
        <w:rPr>
          <w:rFonts w:ascii="Times New Roman" w:hAnsi="Times New Roman" w:cs="Times New Roman"/>
          <w:sz w:val="24"/>
          <w:szCs w:val="24"/>
          <w:lang w:val="en-US" w:eastAsia="es-ES"/>
        </w:rPr>
        <w:t xml:space="preserve">COS-7 cells </w:t>
      </w:r>
      <w:r w:rsidR="007A6658">
        <w:rPr>
          <w:rFonts w:ascii="Times New Roman" w:hAnsi="Times New Roman" w:cs="Times New Roman"/>
          <w:sz w:val="24"/>
          <w:szCs w:val="24"/>
          <w:lang w:val="en-US" w:eastAsia="es-ES"/>
        </w:rPr>
        <w:t xml:space="preserve">are transfected </w:t>
      </w:r>
      <w:r w:rsidRPr="00F4140C">
        <w:rPr>
          <w:rFonts w:ascii="Times New Roman" w:hAnsi="Times New Roman" w:cs="Times New Roman"/>
          <w:sz w:val="24"/>
          <w:szCs w:val="24"/>
          <w:lang w:val="en-US" w:eastAsia="es-ES"/>
        </w:rPr>
        <w:t>with good efficiency using the DEAE-dextran</w:t>
      </w:r>
      <w:r>
        <w:rPr>
          <w:rFonts w:ascii="Times New Roman" w:hAnsi="Times New Roman" w:cs="Times New Roman"/>
          <w:sz w:val="24"/>
          <w:szCs w:val="24"/>
          <w:lang w:val="en-US" w:eastAsia="es-ES"/>
        </w:rPr>
        <w:t>/DMSO</w:t>
      </w:r>
      <w:r w:rsidR="007A6658">
        <w:rPr>
          <w:rFonts w:ascii="Times New Roman" w:hAnsi="Times New Roman" w:cs="Times New Roman"/>
          <w:sz w:val="24"/>
          <w:szCs w:val="24"/>
          <w:lang w:val="en-US" w:eastAsia="es-ES"/>
        </w:rPr>
        <w:t>/</w:t>
      </w:r>
      <w:r>
        <w:rPr>
          <w:rFonts w:ascii="Times New Roman" w:hAnsi="Times New Roman" w:cs="Times New Roman"/>
          <w:sz w:val="24"/>
          <w:szCs w:val="24"/>
          <w:lang w:val="en-US" w:eastAsia="es-ES"/>
        </w:rPr>
        <w:t xml:space="preserve">chloroquine </w:t>
      </w:r>
      <w:r w:rsidR="007A6658">
        <w:rPr>
          <w:rFonts w:ascii="Times New Roman" w:hAnsi="Times New Roman" w:cs="Times New Roman"/>
          <w:sz w:val="24"/>
          <w:szCs w:val="24"/>
          <w:lang w:val="en-US" w:eastAsia="es-ES"/>
        </w:rPr>
        <w:t xml:space="preserve">method </w:t>
      </w:r>
      <w:r w:rsidR="00093AF0">
        <w:rPr>
          <w:rFonts w:ascii="Times New Roman" w:hAnsi="Times New Roman" w:cs="Times New Roman"/>
          <w:sz w:val="24"/>
          <w:szCs w:val="24"/>
          <w:lang w:val="en-US" w:eastAsia="es-ES"/>
        </w:rPr>
        <w:fldChar w:fldCharType="begin"/>
      </w:r>
      <w:r w:rsidR="001F483D">
        <w:rPr>
          <w:rFonts w:ascii="Times New Roman" w:hAnsi="Times New Roman" w:cs="Times New Roman"/>
          <w:sz w:val="24"/>
          <w:szCs w:val="24"/>
          <w:lang w:val="en-US" w:eastAsia="es-ES"/>
        </w:rPr>
        <w:instrText xml:space="preserve"> ADDIN EN.CITE &lt;EndNote&gt;&lt;Cite&gt;&lt;Author&gt;Ausubel&lt;/Author&gt;&lt;Year&gt;2002&lt;/Year&gt;&lt;RecNum&gt;361&lt;/RecNum&gt;&lt;DisplayText&gt;(26)&lt;/DisplayText&gt;&lt;record&gt;&lt;rec-number&gt;361&lt;/rec-number&gt;&lt;foreign-keys&gt;&lt;key app="EN" db-id="zatw9twznveaf5exe0nvpde80000esrevdtr" timestamp="1402945675"&gt;361&lt;/key&gt;&lt;/foreign-keys&gt;&lt;ref-type name="Book"&gt;6&lt;/ref-type&gt;&lt;contributors&gt;&lt;authors&gt;&lt;author&gt;Ausubel, Frederick M.&lt;/author&gt;&lt;/authors&gt;&lt;/contributors&gt;&lt;titles&gt;&lt;title&gt;Short protocols in molecular biology : a compendium of methods from Current protocols in molecular biology&lt;/title&gt;&lt;/titles&gt;&lt;num-vols&gt;2&lt;/num-vols&gt;&lt;edition&gt;5th&lt;/edition&gt;&lt;keywords&gt;&lt;keyword&gt;Molecular biology Technique.&lt;/keyword&gt;&lt;keyword&gt;Molecular biology Laboratory manuals.&lt;/keyword&gt;&lt;/keywords&gt;&lt;dates&gt;&lt;year&gt;2002&lt;/year&gt;&lt;/dates&gt;&lt;pub-location&gt;New York&lt;/pub-location&gt;&lt;publisher&gt;Wiley&lt;/publisher&gt;&lt;isbn&gt;0471250929 (cloth)&lt;/isbn&gt;&lt;accession-num&gt;12842091&lt;/accession-num&gt;&lt;call-num&gt;Jefferson or Adams Building Reading Rooms QH506 .S54 2002&lt;/call-num&gt;&lt;urls&gt;&lt;related-urls&gt;&lt;url&gt;Publisher description http://www.loc.gov/catdir/description/wiley038/2002027224.html&lt;/url&gt;&lt;url&gt;Table of contents http://www.loc.gov/catdir/toc/wiley031/2002027224.html&lt;/url&gt;&lt;/related-urls&gt;&lt;/urls&gt;&lt;/record&gt;&lt;/Cite&gt;&lt;/EndNote&gt;</w:instrText>
      </w:r>
      <w:r w:rsidR="00093AF0">
        <w:rPr>
          <w:rFonts w:ascii="Times New Roman" w:hAnsi="Times New Roman" w:cs="Times New Roman"/>
          <w:sz w:val="24"/>
          <w:szCs w:val="24"/>
          <w:lang w:val="en-US" w:eastAsia="es-ES"/>
        </w:rPr>
        <w:fldChar w:fldCharType="separate"/>
      </w:r>
      <w:r w:rsidR="001F483D">
        <w:rPr>
          <w:rFonts w:ascii="Times New Roman" w:hAnsi="Times New Roman" w:cs="Times New Roman"/>
          <w:noProof/>
          <w:sz w:val="24"/>
          <w:szCs w:val="24"/>
          <w:lang w:val="en-US" w:eastAsia="es-ES"/>
        </w:rPr>
        <w:t>(26)</w:t>
      </w:r>
      <w:r w:rsidR="00093AF0">
        <w:rPr>
          <w:rFonts w:ascii="Times New Roman" w:hAnsi="Times New Roman" w:cs="Times New Roman"/>
          <w:sz w:val="24"/>
          <w:szCs w:val="24"/>
          <w:lang w:val="en-US" w:eastAsia="es-ES"/>
        </w:rPr>
        <w:fldChar w:fldCharType="end"/>
      </w:r>
      <w:r w:rsidRPr="00F4140C">
        <w:rPr>
          <w:rFonts w:ascii="Times New Roman" w:hAnsi="Times New Roman" w:cs="Times New Roman"/>
          <w:sz w:val="24"/>
          <w:szCs w:val="24"/>
          <w:lang w:val="en-US" w:eastAsia="es-ES"/>
        </w:rPr>
        <w:t>.</w:t>
      </w:r>
      <w:r>
        <w:rPr>
          <w:rFonts w:ascii="Times New Roman" w:hAnsi="Times New Roman" w:cs="Times New Roman"/>
          <w:sz w:val="24"/>
          <w:szCs w:val="24"/>
          <w:lang w:val="en-US" w:eastAsia="es-ES"/>
        </w:rPr>
        <w:t xml:space="preserve"> </w:t>
      </w:r>
    </w:p>
    <w:p w14:paraId="4838E33E" w14:textId="7F333811" w:rsidR="00A35C35" w:rsidRDefault="003D1DCD" w:rsidP="00EF068B">
      <w:pPr>
        <w:numPr>
          <w:ilvl w:val="0"/>
          <w:numId w:val="2"/>
        </w:numPr>
        <w:tabs>
          <w:tab w:val="clear" w:pos="708"/>
          <w:tab w:val="num" w:pos="567"/>
        </w:tabs>
        <w:suppressAutoHyphens/>
        <w:autoSpaceDE w:val="0"/>
        <w:spacing w:after="0" w:line="360" w:lineRule="auto"/>
        <w:ind w:left="567"/>
        <w:jc w:val="both"/>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 wide variety of aminoglycoside and non-aminoglycoside readthrough inducers exist. G418/geneticin is widely documented as a high efficiency aminoglycoside readthrough inducer</w:t>
      </w:r>
      <w:r w:rsidR="00C439A5">
        <w:rPr>
          <w:rFonts w:ascii="Times New Roman" w:hAnsi="Times New Roman" w:cs="Times New Roman"/>
          <w:sz w:val="24"/>
          <w:szCs w:val="24"/>
          <w:lang w:val="en-US" w:eastAsia="es-ES"/>
        </w:rPr>
        <w:t xml:space="preserve"> in a 100-200 </w:t>
      </w:r>
      <w:r w:rsidR="00C439A5" w:rsidRPr="00C439A5">
        <w:rPr>
          <w:rFonts w:ascii="Symbol" w:hAnsi="Symbol" w:cs="Times New Roman"/>
          <w:sz w:val="24"/>
          <w:szCs w:val="24"/>
          <w:lang w:val="en-US" w:eastAsia="es-ES"/>
        </w:rPr>
        <w:t></w:t>
      </w:r>
      <w:r w:rsidR="00C439A5">
        <w:rPr>
          <w:rFonts w:ascii="Times New Roman" w:hAnsi="Times New Roman" w:cs="Times New Roman"/>
          <w:sz w:val="24"/>
          <w:szCs w:val="24"/>
          <w:lang w:val="en-US" w:eastAsia="es-ES"/>
        </w:rPr>
        <w:t>g/mL</w:t>
      </w:r>
      <w:r w:rsidR="004A6D25">
        <w:rPr>
          <w:rFonts w:ascii="Times New Roman" w:hAnsi="Times New Roman" w:cs="Times New Roman"/>
          <w:sz w:val="24"/>
          <w:szCs w:val="24"/>
          <w:lang w:val="en-US" w:eastAsia="es-ES"/>
        </w:rPr>
        <w:t xml:space="preserve"> (about 150-300 </w:t>
      </w:r>
      <w:r w:rsidR="004A6D25" w:rsidRPr="00C439A5">
        <w:rPr>
          <w:rFonts w:ascii="Symbol" w:hAnsi="Symbol" w:cs="Times New Roman"/>
          <w:sz w:val="24"/>
          <w:szCs w:val="24"/>
          <w:lang w:val="en-US" w:eastAsia="es-ES"/>
        </w:rPr>
        <w:t></w:t>
      </w:r>
      <w:r w:rsidR="004A6D25">
        <w:rPr>
          <w:rFonts w:ascii="Times New Roman" w:hAnsi="Times New Roman" w:cs="Times New Roman"/>
          <w:sz w:val="24"/>
          <w:szCs w:val="24"/>
          <w:lang w:val="en-US" w:eastAsia="es-ES"/>
        </w:rPr>
        <w:t xml:space="preserve">M) </w:t>
      </w:r>
      <w:r w:rsidR="00C439A5">
        <w:rPr>
          <w:rFonts w:ascii="Times New Roman" w:hAnsi="Times New Roman" w:cs="Times New Roman"/>
          <w:sz w:val="24"/>
          <w:szCs w:val="24"/>
          <w:lang w:val="en-US" w:eastAsia="es-ES"/>
        </w:rPr>
        <w:t>concentration range</w:t>
      </w:r>
      <w:r>
        <w:rPr>
          <w:rFonts w:ascii="Times New Roman" w:hAnsi="Times New Roman" w:cs="Times New Roman"/>
          <w:sz w:val="24"/>
          <w:szCs w:val="24"/>
          <w:lang w:val="en-US" w:eastAsia="es-ES"/>
        </w:rPr>
        <w:t xml:space="preserve">, </w:t>
      </w:r>
      <w:r w:rsidR="00C812F7">
        <w:rPr>
          <w:rFonts w:ascii="Times New Roman" w:hAnsi="Times New Roman" w:cs="Times New Roman"/>
          <w:sz w:val="24"/>
          <w:szCs w:val="24"/>
          <w:lang w:val="en-US" w:eastAsia="es-ES"/>
        </w:rPr>
        <w:t xml:space="preserve">and it is recommended as an inducer in the first tests, </w:t>
      </w:r>
      <w:r>
        <w:rPr>
          <w:rFonts w:ascii="Times New Roman" w:hAnsi="Times New Roman" w:cs="Times New Roman"/>
          <w:sz w:val="24"/>
          <w:szCs w:val="24"/>
          <w:lang w:val="en-US" w:eastAsia="es-ES"/>
        </w:rPr>
        <w:t>although its toxicity excludes its long-term experimental use or its potential therapeutic use.</w:t>
      </w:r>
    </w:p>
    <w:p w14:paraId="2E0A0123" w14:textId="1D1AFFFD" w:rsidR="00EF068B" w:rsidRDefault="00EF068B" w:rsidP="00EF068B">
      <w:pPr>
        <w:numPr>
          <w:ilvl w:val="0"/>
          <w:numId w:val="2"/>
        </w:numPr>
        <w:tabs>
          <w:tab w:val="clear" w:pos="708"/>
          <w:tab w:val="num" w:pos="567"/>
        </w:tabs>
        <w:suppressAutoHyphens/>
        <w:autoSpaceDE w:val="0"/>
        <w:spacing w:after="0" w:line="360" w:lineRule="auto"/>
        <w:ind w:left="567"/>
        <w:jc w:val="both"/>
        <w:rPr>
          <w:rFonts w:ascii="Times New Roman" w:hAnsi="Times New Roman" w:cs="Times New Roman"/>
          <w:sz w:val="24"/>
          <w:szCs w:val="24"/>
          <w:lang w:val="en-US" w:eastAsia="es-ES"/>
        </w:rPr>
      </w:pPr>
      <w:r>
        <w:rPr>
          <w:rFonts w:ascii="Times New Roman" w:hAnsi="Times New Roman" w:cs="Times New Roman"/>
          <w:sz w:val="24"/>
          <w:szCs w:val="24"/>
          <w:lang w:val="en-US" w:eastAsia="es-ES"/>
        </w:rPr>
        <w:t>Dilution and washing conditions need to be individually tested for each antibody.</w:t>
      </w:r>
      <w:r w:rsidR="00DC3AB5">
        <w:rPr>
          <w:rFonts w:ascii="Times New Roman" w:hAnsi="Times New Roman" w:cs="Times New Roman"/>
          <w:sz w:val="24"/>
          <w:szCs w:val="24"/>
          <w:lang w:val="en-US" w:eastAsia="es-ES"/>
        </w:rPr>
        <w:t xml:space="preserve"> </w:t>
      </w:r>
      <w:r w:rsidR="007F230A">
        <w:rPr>
          <w:rFonts w:ascii="Times New Roman" w:hAnsi="Times New Roman" w:cs="Times New Roman"/>
          <w:sz w:val="24"/>
          <w:szCs w:val="24"/>
          <w:lang w:val="en-US" w:eastAsia="es-ES"/>
        </w:rPr>
        <w:t xml:space="preserve">High affinity antibodies are recommended to achieve efficient detection of the </w:t>
      </w:r>
      <w:r w:rsidR="007650F4">
        <w:rPr>
          <w:rFonts w:ascii="Times New Roman" w:hAnsi="Times New Roman" w:cs="Times New Roman"/>
          <w:sz w:val="24"/>
          <w:szCs w:val="24"/>
          <w:lang w:val="en-US" w:eastAsia="es-ES"/>
        </w:rPr>
        <w:t xml:space="preserve">recombinant </w:t>
      </w:r>
      <w:r w:rsidR="007F230A">
        <w:rPr>
          <w:rFonts w:ascii="Times New Roman" w:hAnsi="Times New Roman" w:cs="Times New Roman"/>
          <w:sz w:val="24"/>
          <w:szCs w:val="24"/>
          <w:lang w:val="en-US" w:eastAsia="es-ES"/>
        </w:rPr>
        <w:lastRenderedPageBreak/>
        <w:t xml:space="preserve">protein of interest upon translational readthrough. </w:t>
      </w:r>
      <w:r w:rsidR="00DC3AB5">
        <w:rPr>
          <w:rFonts w:ascii="Times New Roman" w:hAnsi="Times New Roman" w:cs="Times New Roman"/>
          <w:sz w:val="24"/>
          <w:szCs w:val="24"/>
          <w:lang w:val="en-US" w:eastAsia="es-ES"/>
        </w:rPr>
        <w:t xml:space="preserve">Take into consideration that the location of the epitope recognized by the antibody determines the possibility of detecting truncated stable proteins </w:t>
      </w:r>
      <w:r w:rsidR="007F230A">
        <w:rPr>
          <w:rFonts w:ascii="Times New Roman" w:hAnsi="Times New Roman" w:cs="Times New Roman"/>
          <w:sz w:val="24"/>
          <w:szCs w:val="24"/>
          <w:lang w:val="en-US" w:eastAsia="es-ES"/>
        </w:rPr>
        <w:t>generated by</w:t>
      </w:r>
      <w:r w:rsidR="00DC3AB5">
        <w:rPr>
          <w:rFonts w:ascii="Times New Roman" w:hAnsi="Times New Roman" w:cs="Times New Roman"/>
          <w:sz w:val="24"/>
          <w:szCs w:val="24"/>
          <w:lang w:val="en-US" w:eastAsia="es-ES"/>
        </w:rPr>
        <w:t xml:space="preserve"> the PTC</w:t>
      </w:r>
      <w:r w:rsidR="005E6AA2">
        <w:rPr>
          <w:rFonts w:ascii="Times New Roman" w:hAnsi="Times New Roman" w:cs="Times New Roman"/>
          <w:sz w:val="24"/>
          <w:szCs w:val="24"/>
          <w:lang w:val="en-US" w:eastAsia="es-ES"/>
        </w:rPr>
        <w:t xml:space="preserve"> (</w:t>
      </w:r>
      <w:r w:rsidR="005E6AA2" w:rsidRPr="005E6AA2">
        <w:rPr>
          <w:rFonts w:ascii="Times New Roman" w:hAnsi="Times New Roman" w:cs="Times New Roman"/>
          <w:i/>
          <w:sz w:val="24"/>
          <w:szCs w:val="24"/>
          <w:lang w:val="en-US" w:eastAsia="es-ES"/>
        </w:rPr>
        <w:t>see</w:t>
      </w:r>
      <w:r w:rsidR="005E6AA2">
        <w:rPr>
          <w:rFonts w:ascii="Times New Roman" w:hAnsi="Times New Roman" w:cs="Times New Roman"/>
          <w:sz w:val="24"/>
          <w:szCs w:val="24"/>
          <w:lang w:val="en-US" w:eastAsia="es-ES"/>
        </w:rPr>
        <w:t xml:space="preserve"> </w:t>
      </w:r>
      <w:r w:rsidR="005E6AA2" w:rsidRPr="005E6AA2">
        <w:rPr>
          <w:rFonts w:ascii="Times New Roman" w:hAnsi="Times New Roman" w:cs="Times New Roman"/>
          <w:b/>
          <w:sz w:val="24"/>
          <w:szCs w:val="24"/>
          <w:lang w:val="en-US" w:eastAsia="es-ES"/>
        </w:rPr>
        <w:t>Figure 4</w:t>
      </w:r>
      <w:r w:rsidR="005E6AA2">
        <w:rPr>
          <w:rFonts w:ascii="Times New Roman" w:hAnsi="Times New Roman" w:cs="Times New Roman"/>
          <w:sz w:val="24"/>
          <w:szCs w:val="24"/>
          <w:lang w:val="en-US" w:eastAsia="es-ES"/>
        </w:rPr>
        <w:t>)</w:t>
      </w:r>
      <w:r w:rsidR="00DC3AB5">
        <w:rPr>
          <w:rFonts w:ascii="Times New Roman" w:hAnsi="Times New Roman" w:cs="Times New Roman"/>
          <w:sz w:val="24"/>
          <w:szCs w:val="24"/>
          <w:lang w:val="en-US" w:eastAsia="es-ES"/>
        </w:rPr>
        <w:t>. The use of artificial</w:t>
      </w:r>
      <w:r w:rsidR="0013355F">
        <w:rPr>
          <w:rFonts w:ascii="Times New Roman" w:hAnsi="Times New Roman" w:cs="Times New Roman"/>
          <w:sz w:val="24"/>
          <w:szCs w:val="24"/>
          <w:lang w:val="en-US" w:eastAsia="es-ES"/>
        </w:rPr>
        <w:t xml:space="preserve"> epitope</w:t>
      </w:r>
      <w:r w:rsidR="00DC3AB5">
        <w:rPr>
          <w:rFonts w:ascii="Times New Roman" w:hAnsi="Times New Roman" w:cs="Times New Roman"/>
          <w:sz w:val="24"/>
          <w:szCs w:val="24"/>
          <w:lang w:val="en-US" w:eastAsia="es-ES"/>
        </w:rPr>
        <w:t xml:space="preserve"> tags (such as Hemagglutinin or Flag epitope tags), which can be located N-terminal or C-terminal in the </w:t>
      </w:r>
      <w:r w:rsidR="007650F4">
        <w:rPr>
          <w:rFonts w:ascii="Times New Roman" w:hAnsi="Times New Roman" w:cs="Times New Roman"/>
          <w:sz w:val="24"/>
          <w:szCs w:val="24"/>
          <w:lang w:val="en-US" w:eastAsia="es-ES"/>
        </w:rPr>
        <w:t xml:space="preserve">recombinant </w:t>
      </w:r>
      <w:r w:rsidR="00DC3AB5">
        <w:rPr>
          <w:rFonts w:ascii="Times New Roman" w:hAnsi="Times New Roman" w:cs="Times New Roman"/>
          <w:sz w:val="24"/>
          <w:szCs w:val="24"/>
          <w:lang w:val="en-US" w:eastAsia="es-ES"/>
        </w:rPr>
        <w:t>protein sequence, is helpful to visualize truncated and non-truncated protein forms under readthrough induction</w:t>
      </w:r>
      <w:r>
        <w:rPr>
          <w:rFonts w:ascii="Times New Roman" w:hAnsi="Times New Roman" w:cs="Times New Roman"/>
          <w:sz w:val="24"/>
          <w:szCs w:val="24"/>
          <w:lang w:val="en-US" w:eastAsia="es-ES"/>
        </w:rPr>
        <w:t>.</w:t>
      </w:r>
      <w:r w:rsidR="007650F4">
        <w:rPr>
          <w:rFonts w:ascii="Times New Roman" w:hAnsi="Times New Roman" w:cs="Times New Roman"/>
          <w:sz w:val="24"/>
          <w:szCs w:val="24"/>
          <w:lang w:val="en-US" w:eastAsia="es-ES"/>
        </w:rPr>
        <w:t xml:space="preserve"> </w:t>
      </w:r>
      <w:r w:rsidR="0013355F">
        <w:rPr>
          <w:rFonts w:ascii="Times New Roman" w:hAnsi="Times New Roman" w:cs="Times New Roman"/>
          <w:sz w:val="24"/>
          <w:szCs w:val="24"/>
        </w:rPr>
        <w:t>Note that when a C-terminal tag is incorporated to the recombinant protein under study, the reconstitution of a full-length protein upon readthrough induction is monitored both by the size of the protein and by the recognition by the anti-tag antibody (</w:t>
      </w:r>
      <w:r w:rsidR="0013355F" w:rsidRPr="0013355F">
        <w:rPr>
          <w:rFonts w:ascii="Times New Roman" w:hAnsi="Times New Roman" w:cs="Times New Roman"/>
          <w:i/>
          <w:sz w:val="24"/>
          <w:szCs w:val="24"/>
        </w:rPr>
        <w:t>see</w:t>
      </w:r>
      <w:r w:rsidR="0013355F">
        <w:rPr>
          <w:rFonts w:ascii="Times New Roman" w:hAnsi="Times New Roman" w:cs="Times New Roman"/>
          <w:sz w:val="24"/>
          <w:szCs w:val="24"/>
        </w:rPr>
        <w:t xml:space="preserve"> </w:t>
      </w:r>
      <w:r w:rsidR="0013355F" w:rsidRPr="0013355F">
        <w:rPr>
          <w:rFonts w:ascii="Times New Roman" w:hAnsi="Times New Roman" w:cs="Times New Roman"/>
          <w:b/>
          <w:sz w:val="24"/>
          <w:szCs w:val="24"/>
        </w:rPr>
        <w:t>Figure 3</w:t>
      </w:r>
      <w:r w:rsidR="0013355F">
        <w:rPr>
          <w:rFonts w:ascii="Times New Roman" w:hAnsi="Times New Roman" w:cs="Times New Roman"/>
          <w:sz w:val="24"/>
          <w:szCs w:val="24"/>
        </w:rPr>
        <w:t xml:space="preserve">). </w:t>
      </w:r>
      <w:r w:rsidR="007650F4">
        <w:rPr>
          <w:rFonts w:ascii="Times New Roman" w:hAnsi="Times New Roman" w:cs="Times New Roman"/>
          <w:sz w:val="24"/>
          <w:szCs w:val="24"/>
          <w:lang w:val="en-US" w:eastAsia="es-ES"/>
        </w:rPr>
        <w:t>As endogenous reference antibodies we use routinely anti-GAPDH or anti-</w:t>
      </w:r>
      <w:r w:rsidR="007650F4" w:rsidRPr="007650F4">
        <w:rPr>
          <w:rFonts w:ascii="Symbol" w:hAnsi="Symbol" w:cs="Times New Roman"/>
          <w:sz w:val="24"/>
          <w:szCs w:val="24"/>
          <w:lang w:val="en-US" w:eastAsia="es-ES"/>
        </w:rPr>
        <w:t></w:t>
      </w:r>
      <w:r w:rsidR="007650F4">
        <w:rPr>
          <w:rFonts w:ascii="Times New Roman" w:hAnsi="Times New Roman" w:cs="Times New Roman"/>
          <w:sz w:val="24"/>
          <w:szCs w:val="24"/>
          <w:lang w:val="en-US" w:eastAsia="es-ES"/>
        </w:rPr>
        <w:t>-actin antibodies.</w:t>
      </w:r>
    </w:p>
    <w:p w14:paraId="658F54C5" w14:textId="16C86D99" w:rsidR="00EF068B" w:rsidRDefault="00A74C9D" w:rsidP="00446EAB">
      <w:pPr>
        <w:pStyle w:val="ListParagraph"/>
        <w:numPr>
          <w:ilvl w:val="0"/>
          <w:numId w:val="2"/>
        </w:numPr>
        <w:tabs>
          <w:tab w:val="clear" w:pos="708"/>
        </w:tabs>
        <w:spacing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eastAsia="es-ES"/>
        </w:rPr>
        <w:t xml:space="preserve">We use the </w:t>
      </w:r>
      <w:r w:rsidRPr="00A74C9D">
        <w:rPr>
          <w:rFonts w:ascii="Times New Roman" w:hAnsi="Times New Roman" w:cs="Times New Roman"/>
          <w:i/>
          <w:sz w:val="24"/>
          <w:szCs w:val="24"/>
          <w:lang w:val="en-US"/>
        </w:rPr>
        <w:t xml:space="preserve">Odyssey® </w:t>
      </w:r>
      <w:proofErr w:type="spellStart"/>
      <w:r w:rsidRPr="00A74C9D">
        <w:rPr>
          <w:rFonts w:ascii="Times New Roman" w:hAnsi="Times New Roman" w:cs="Times New Roman"/>
          <w:i/>
          <w:sz w:val="24"/>
          <w:szCs w:val="24"/>
          <w:lang w:val="en-US"/>
        </w:rPr>
        <w:t>CLx</w:t>
      </w:r>
      <w:proofErr w:type="spellEnd"/>
      <w:r w:rsidRPr="00A74C9D">
        <w:rPr>
          <w:rFonts w:ascii="Times New Roman" w:hAnsi="Times New Roman" w:cs="Times New Roman"/>
          <w:i/>
          <w:sz w:val="24"/>
          <w:szCs w:val="24"/>
          <w:lang w:val="en-US"/>
        </w:rPr>
        <w:t xml:space="preserve"> Imaging System</w:t>
      </w:r>
      <w:r>
        <w:rPr>
          <w:rFonts w:ascii="Times New Roman" w:hAnsi="Times New Roman" w:cs="Times New Roman"/>
          <w:i/>
          <w:sz w:val="24"/>
          <w:szCs w:val="24"/>
          <w:lang w:val="en-US"/>
        </w:rPr>
        <w:t xml:space="preserve"> </w:t>
      </w:r>
      <w:r w:rsidRPr="00A74C9D">
        <w:rPr>
          <w:rFonts w:ascii="Times New Roman" w:hAnsi="Times New Roman" w:cs="Times New Roman"/>
          <w:sz w:val="24"/>
          <w:szCs w:val="24"/>
          <w:lang w:val="en-US"/>
        </w:rPr>
        <w:t>(LI‐COR Biosciences)</w:t>
      </w:r>
      <w:r w:rsidRPr="00A74C9D">
        <w:rPr>
          <w:rFonts w:ascii="Times New Roman" w:hAnsi="Times New Roman" w:cs="Times New Roman"/>
          <w:i/>
          <w:sz w:val="24"/>
          <w:szCs w:val="24"/>
          <w:lang w:val="en-US"/>
        </w:rPr>
        <w:t xml:space="preserve"> </w:t>
      </w:r>
      <w:r w:rsidRPr="00A74C9D">
        <w:rPr>
          <w:rFonts w:ascii="Times New Roman" w:hAnsi="Times New Roman" w:cs="Times New Roman"/>
          <w:sz w:val="24"/>
          <w:szCs w:val="24"/>
          <w:lang w:val="en-US"/>
        </w:rPr>
        <w:t xml:space="preserve">fluorescence detection system, which permits reliable quantification of the protein bands from the immunoblot experiments. </w:t>
      </w:r>
      <w:r w:rsidR="00435F08">
        <w:rPr>
          <w:rFonts w:ascii="Times New Roman" w:hAnsi="Times New Roman" w:cs="Times New Roman"/>
          <w:sz w:val="24"/>
          <w:szCs w:val="24"/>
          <w:lang w:val="en-US"/>
        </w:rPr>
        <w:t>For band quantification, we use</w:t>
      </w:r>
      <w:r w:rsidR="00446EAB">
        <w:rPr>
          <w:rFonts w:ascii="Times New Roman" w:hAnsi="Times New Roman" w:cs="Times New Roman"/>
          <w:sz w:val="24"/>
          <w:szCs w:val="24"/>
          <w:lang w:val="en-US"/>
        </w:rPr>
        <w:t xml:space="preserve"> the </w:t>
      </w:r>
      <w:r w:rsidR="00435F08" w:rsidRPr="00446EAB">
        <w:rPr>
          <w:rFonts w:ascii="Times New Roman" w:hAnsi="Times New Roman" w:cs="Times New Roman"/>
          <w:i/>
          <w:sz w:val="24"/>
          <w:szCs w:val="24"/>
          <w:lang w:val="en-US"/>
        </w:rPr>
        <w:t>Image Studio™</w:t>
      </w:r>
      <w:r w:rsidR="00435F08" w:rsidRPr="00435F08">
        <w:rPr>
          <w:rFonts w:ascii="Times New Roman" w:hAnsi="Times New Roman" w:cs="Times New Roman"/>
          <w:sz w:val="24"/>
          <w:szCs w:val="24"/>
          <w:lang w:val="en-US"/>
        </w:rPr>
        <w:t xml:space="preserve"> </w:t>
      </w:r>
      <w:r w:rsidR="00446EAB" w:rsidRPr="00A74C9D">
        <w:rPr>
          <w:rFonts w:ascii="Times New Roman" w:hAnsi="Times New Roman" w:cs="Times New Roman"/>
          <w:sz w:val="24"/>
          <w:szCs w:val="24"/>
          <w:lang w:val="en-US"/>
        </w:rPr>
        <w:t>(LI‐COR Biosciences)</w:t>
      </w:r>
      <w:r w:rsidR="00446EAB" w:rsidRPr="00A74C9D">
        <w:rPr>
          <w:rFonts w:ascii="Times New Roman" w:hAnsi="Times New Roman" w:cs="Times New Roman"/>
          <w:i/>
          <w:sz w:val="24"/>
          <w:szCs w:val="24"/>
          <w:lang w:val="en-US"/>
        </w:rPr>
        <w:t xml:space="preserve"> </w:t>
      </w:r>
      <w:r w:rsidR="00435F08" w:rsidRPr="00435F08">
        <w:rPr>
          <w:rFonts w:ascii="Times New Roman" w:hAnsi="Times New Roman" w:cs="Times New Roman"/>
          <w:sz w:val="24"/>
          <w:szCs w:val="24"/>
          <w:lang w:val="en-US"/>
        </w:rPr>
        <w:t>software</w:t>
      </w:r>
      <w:r w:rsidR="00446EAB">
        <w:rPr>
          <w:rFonts w:ascii="Times New Roman" w:hAnsi="Times New Roman" w:cs="Times New Roman"/>
          <w:sz w:val="24"/>
          <w:szCs w:val="24"/>
          <w:lang w:val="en-US"/>
        </w:rPr>
        <w:t>.</w:t>
      </w:r>
    </w:p>
    <w:p w14:paraId="65535F66" w14:textId="05732DC8" w:rsidR="000575A8" w:rsidRDefault="000575A8" w:rsidP="00446EAB">
      <w:pPr>
        <w:pStyle w:val="ListParagraph"/>
        <w:numPr>
          <w:ilvl w:val="0"/>
          <w:numId w:val="2"/>
        </w:numPr>
        <w:tabs>
          <w:tab w:val="clear" w:pos="708"/>
        </w:tabs>
        <w:spacing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Optimal cell confluency for transfection depends on each cell line, but in our experience</w:t>
      </w:r>
      <w:r w:rsidR="00E109DB">
        <w:rPr>
          <w:rFonts w:ascii="Times New Roman" w:hAnsi="Times New Roman" w:cs="Times New Roman"/>
          <w:sz w:val="24"/>
          <w:szCs w:val="24"/>
          <w:lang w:val="en-US"/>
        </w:rPr>
        <w:t>,</w:t>
      </w:r>
      <w:r>
        <w:rPr>
          <w:rFonts w:ascii="Times New Roman" w:hAnsi="Times New Roman" w:cs="Times New Roman"/>
          <w:sz w:val="24"/>
          <w:szCs w:val="24"/>
          <w:lang w:val="en-US"/>
        </w:rPr>
        <w:t xml:space="preserve"> it is not convenient to transfect cells with more than 50% confluency. </w:t>
      </w:r>
      <w:r w:rsidR="00115C74">
        <w:rPr>
          <w:rFonts w:ascii="Times New Roman" w:hAnsi="Times New Roman" w:cs="Times New Roman"/>
          <w:sz w:val="24"/>
          <w:szCs w:val="24"/>
          <w:lang w:val="en-US"/>
        </w:rPr>
        <w:t xml:space="preserve">As an example, </w:t>
      </w:r>
      <w:r>
        <w:rPr>
          <w:rFonts w:ascii="Times New Roman" w:hAnsi="Times New Roman" w:cs="Times New Roman"/>
          <w:sz w:val="24"/>
          <w:szCs w:val="24"/>
          <w:lang w:val="en-US"/>
        </w:rPr>
        <w:t xml:space="preserve">COS-7 cells are optimally transfected </w:t>
      </w:r>
      <w:r w:rsidR="00115C74">
        <w:rPr>
          <w:rFonts w:ascii="Times New Roman" w:hAnsi="Times New Roman" w:cs="Times New Roman"/>
          <w:sz w:val="24"/>
          <w:szCs w:val="24"/>
          <w:lang w:val="en-US"/>
        </w:rPr>
        <w:t>when they are at</w:t>
      </w:r>
      <w:r w:rsidR="001138B1">
        <w:rPr>
          <w:rFonts w:ascii="Times New Roman" w:hAnsi="Times New Roman" w:cs="Times New Roman"/>
          <w:sz w:val="24"/>
          <w:szCs w:val="24"/>
          <w:lang w:val="en-US"/>
        </w:rPr>
        <w:t xml:space="preserve"> about</w:t>
      </w:r>
      <w:r w:rsidR="00115C74">
        <w:rPr>
          <w:rFonts w:ascii="Times New Roman" w:hAnsi="Times New Roman" w:cs="Times New Roman"/>
          <w:sz w:val="24"/>
          <w:szCs w:val="24"/>
          <w:lang w:val="en-US"/>
        </w:rPr>
        <w:t xml:space="preserve"> 20-25% confluency.</w:t>
      </w:r>
      <w:r w:rsidR="001138B1">
        <w:rPr>
          <w:rFonts w:ascii="Times New Roman" w:hAnsi="Times New Roman" w:cs="Times New Roman"/>
          <w:sz w:val="24"/>
          <w:szCs w:val="24"/>
          <w:lang w:val="en-US"/>
        </w:rPr>
        <w:t xml:space="preserve"> </w:t>
      </w:r>
    </w:p>
    <w:p w14:paraId="737E94EE" w14:textId="04BEE865" w:rsidR="001138B1" w:rsidRDefault="00CF4DD0" w:rsidP="00446EAB">
      <w:pPr>
        <w:pStyle w:val="ListParagraph"/>
        <w:numPr>
          <w:ilvl w:val="0"/>
          <w:numId w:val="2"/>
        </w:numPr>
        <w:tabs>
          <w:tab w:val="clear" w:pos="708"/>
        </w:tabs>
        <w:spacing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eastAsia="es-ES"/>
        </w:rPr>
        <w:t xml:space="preserve">Final loading volumes about 40-80 </w:t>
      </w:r>
      <w:r w:rsidRPr="002B7387">
        <w:rPr>
          <w:rFonts w:ascii="Symbol" w:hAnsi="Symbol" w:cs="Times New Roman"/>
          <w:sz w:val="24"/>
          <w:szCs w:val="24"/>
          <w:lang w:val="en-US" w:eastAsia="es-ES"/>
        </w:rPr>
        <w:t></w:t>
      </w:r>
      <w:r>
        <w:rPr>
          <w:rFonts w:ascii="Times New Roman" w:hAnsi="Times New Roman" w:cs="Times New Roman"/>
          <w:sz w:val="24"/>
          <w:szCs w:val="24"/>
          <w:lang w:val="en-US" w:eastAsia="es-ES"/>
        </w:rPr>
        <w:t>L are convenient, depending on the size of your SDS-PAGE wells.</w:t>
      </w:r>
    </w:p>
    <w:p w14:paraId="2AE623A3" w14:textId="30A807B3" w:rsidR="001C674A" w:rsidRDefault="00283676" w:rsidP="00446EAB">
      <w:pPr>
        <w:pStyle w:val="ListParagraph"/>
        <w:numPr>
          <w:ilvl w:val="0"/>
          <w:numId w:val="2"/>
        </w:numPr>
        <w:tabs>
          <w:tab w:val="clear" w:pos="708"/>
        </w:tabs>
        <w:spacing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1C674A">
        <w:rPr>
          <w:rFonts w:ascii="Times New Roman" w:hAnsi="Times New Roman" w:cs="Times New Roman"/>
          <w:sz w:val="24"/>
          <w:szCs w:val="24"/>
          <w:lang w:val="en-US"/>
        </w:rPr>
        <w:t xml:space="preserve">o detect truncated forms of </w:t>
      </w:r>
      <w:r>
        <w:rPr>
          <w:rFonts w:ascii="Times New Roman" w:hAnsi="Times New Roman" w:cs="Times New Roman"/>
          <w:sz w:val="24"/>
          <w:szCs w:val="24"/>
          <w:lang w:val="en-US"/>
        </w:rPr>
        <w:t>the</w:t>
      </w:r>
      <w:r w:rsidR="001C674A">
        <w:rPr>
          <w:rFonts w:ascii="Times New Roman" w:hAnsi="Times New Roman" w:cs="Times New Roman"/>
          <w:sz w:val="24"/>
          <w:szCs w:val="24"/>
          <w:lang w:val="en-US"/>
        </w:rPr>
        <w:t xml:space="preserve"> protein </w:t>
      </w:r>
      <w:r>
        <w:rPr>
          <w:rFonts w:ascii="Times New Roman" w:hAnsi="Times New Roman" w:cs="Times New Roman"/>
          <w:sz w:val="24"/>
          <w:szCs w:val="24"/>
          <w:lang w:val="en-US"/>
        </w:rPr>
        <w:t xml:space="preserve">under study, </w:t>
      </w:r>
      <w:r w:rsidR="00E109DB">
        <w:rPr>
          <w:rFonts w:ascii="Times New Roman" w:hAnsi="Times New Roman" w:cs="Times New Roman"/>
          <w:sz w:val="24"/>
          <w:szCs w:val="24"/>
          <w:lang w:val="en-US"/>
        </w:rPr>
        <w:t>because of</w:t>
      </w:r>
      <w:r w:rsidR="001C674A">
        <w:rPr>
          <w:rFonts w:ascii="Times New Roman" w:hAnsi="Times New Roman" w:cs="Times New Roman"/>
          <w:sz w:val="24"/>
          <w:szCs w:val="24"/>
          <w:lang w:val="en-US"/>
        </w:rPr>
        <w:t xml:space="preserve"> the PTC, do not cut away the bottom part of the membrane.</w:t>
      </w:r>
    </w:p>
    <w:p w14:paraId="53A43DA5" w14:textId="370EDCD9" w:rsidR="001D3B80" w:rsidRPr="00435F08" w:rsidRDefault="001D3B80" w:rsidP="00446EAB">
      <w:pPr>
        <w:pStyle w:val="ListParagraph"/>
        <w:numPr>
          <w:ilvl w:val="0"/>
          <w:numId w:val="2"/>
        </w:numPr>
        <w:tabs>
          <w:tab w:val="clear" w:pos="708"/>
        </w:tabs>
        <w:spacing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The efficiency of the readthrough induction depends on several factors (</w:t>
      </w:r>
      <w:r w:rsidRPr="001D3B80">
        <w:rPr>
          <w:rFonts w:ascii="Times New Roman" w:hAnsi="Times New Roman" w:cs="Times New Roman"/>
          <w:i/>
          <w:sz w:val="24"/>
          <w:szCs w:val="24"/>
          <w:lang w:val="en-US"/>
        </w:rPr>
        <w:t>see</w:t>
      </w:r>
      <w:r>
        <w:rPr>
          <w:rFonts w:ascii="Times New Roman" w:hAnsi="Times New Roman" w:cs="Times New Roman"/>
          <w:sz w:val="24"/>
          <w:szCs w:val="24"/>
          <w:lang w:val="en-US"/>
        </w:rPr>
        <w:t xml:space="preserve"> heading 3). A range of 0-40% of efficiency can be achieved using G418/geneticin as the readthrough inducer.</w:t>
      </w:r>
      <w:r w:rsidR="00283676">
        <w:rPr>
          <w:rFonts w:ascii="Times New Roman" w:hAnsi="Times New Roman" w:cs="Times New Roman"/>
          <w:sz w:val="24"/>
          <w:szCs w:val="24"/>
          <w:lang w:val="en-US"/>
        </w:rPr>
        <w:t xml:space="preserve"> Although the readthrough of each PTC needs to be evaluated individually, the readthrough efficiency of the three types of PTC, when considered globally, follows the order UGA&gt;UAG&gt;UAA</w:t>
      </w:r>
      <w:r w:rsidR="00CC3580">
        <w:rPr>
          <w:rFonts w:ascii="Times New Roman" w:hAnsi="Times New Roman" w:cs="Times New Roman"/>
          <w:sz w:val="24"/>
          <w:szCs w:val="24"/>
          <w:lang w:val="en-US"/>
        </w:rPr>
        <w:t xml:space="preserve"> (TGA&gt;TAG&gt;TAA when considerin</w:t>
      </w:r>
      <w:r w:rsidR="00120674">
        <w:rPr>
          <w:rFonts w:ascii="Times New Roman" w:hAnsi="Times New Roman" w:cs="Times New Roman"/>
          <w:sz w:val="24"/>
          <w:szCs w:val="24"/>
          <w:lang w:val="en-US"/>
        </w:rPr>
        <w:t>g</w:t>
      </w:r>
      <w:r w:rsidR="00CC3580">
        <w:rPr>
          <w:rFonts w:ascii="Times New Roman" w:hAnsi="Times New Roman" w:cs="Times New Roman"/>
          <w:sz w:val="24"/>
          <w:szCs w:val="24"/>
          <w:lang w:val="en-US"/>
        </w:rPr>
        <w:t xml:space="preserve"> the cDNA sequence)</w:t>
      </w:r>
      <w:r w:rsidR="00283676">
        <w:rPr>
          <w:rFonts w:ascii="Times New Roman" w:hAnsi="Times New Roman" w:cs="Times New Roman"/>
          <w:sz w:val="24"/>
          <w:szCs w:val="24"/>
          <w:lang w:val="en-US"/>
        </w:rPr>
        <w:t>.</w:t>
      </w:r>
    </w:p>
    <w:p w14:paraId="595B6411" w14:textId="58605BEF" w:rsidR="00E2625D" w:rsidRDefault="00E2625D" w:rsidP="00E2625D">
      <w:pPr>
        <w:pStyle w:val="NoSpacing"/>
        <w:spacing w:line="360" w:lineRule="auto"/>
        <w:jc w:val="both"/>
        <w:rPr>
          <w:rFonts w:ascii="Times New Roman" w:hAnsi="Times New Roman" w:cs="Times New Roman"/>
          <w:sz w:val="24"/>
          <w:szCs w:val="24"/>
          <w:lang w:val="en-US"/>
        </w:rPr>
      </w:pPr>
    </w:p>
    <w:p w14:paraId="03B3CD39" w14:textId="23D4BEAD" w:rsidR="00093AF0" w:rsidRDefault="00093AF0" w:rsidP="00E2625D">
      <w:pPr>
        <w:pStyle w:val="NoSpacing"/>
        <w:spacing w:line="360" w:lineRule="auto"/>
        <w:jc w:val="both"/>
        <w:rPr>
          <w:rFonts w:ascii="Times New Roman" w:hAnsi="Times New Roman" w:cs="Times New Roman"/>
          <w:sz w:val="24"/>
          <w:szCs w:val="24"/>
          <w:lang w:val="en-US"/>
        </w:rPr>
      </w:pPr>
    </w:p>
    <w:p w14:paraId="33A3CAD1" w14:textId="3A8CFC39" w:rsidR="00093AF0" w:rsidRPr="00093AF0" w:rsidRDefault="00093AF0" w:rsidP="00E2625D">
      <w:pPr>
        <w:pStyle w:val="NoSpacing"/>
        <w:spacing w:line="360" w:lineRule="auto"/>
        <w:jc w:val="both"/>
        <w:rPr>
          <w:rFonts w:ascii="Times New Roman" w:hAnsi="Times New Roman" w:cs="Times New Roman"/>
          <w:b/>
          <w:sz w:val="24"/>
          <w:szCs w:val="24"/>
          <w:lang w:val="en-US"/>
        </w:rPr>
      </w:pPr>
      <w:r w:rsidRPr="00093AF0">
        <w:rPr>
          <w:rFonts w:ascii="Times New Roman" w:hAnsi="Times New Roman" w:cs="Times New Roman"/>
          <w:b/>
          <w:sz w:val="24"/>
          <w:szCs w:val="24"/>
          <w:lang w:val="en-US"/>
        </w:rPr>
        <w:t>Acknowledgements</w:t>
      </w:r>
    </w:p>
    <w:p w14:paraId="2C8FD1E3" w14:textId="77777777" w:rsidR="00093AF0" w:rsidRDefault="00093AF0">
      <w:pPr>
        <w:rPr>
          <w:rFonts w:ascii="Times New Roman" w:hAnsi="Times New Roman" w:cs="Times New Roman"/>
          <w:sz w:val="24"/>
          <w:szCs w:val="24"/>
        </w:rPr>
      </w:pPr>
    </w:p>
    <w:p w14:paraId="09C11BB6" w14:textId="5B892873" w:rsidR="00093AF0" w:rsidRDefault="00093AF0">
      <w:pPr>
        <w:rPr>
          <w:rFonts w:ascii="Times New Roman" w:hAnsi="Times New Roman" w:cs="Times New Roman"/>
          <w:sz w:val="24"/>
          <w:szCs w:val="24"/>
        </w:rPr>
      </w:pPr>
    </w:p>
    <w:p w14:paraId="37E1A629" w14:textId="66B03953" w:rsidR="00093AF0" w:rsidRDefault="00093AF0">
      <w:pPr>
        <w:rPr>
          <w:rFonts w:ascii="Times New Roman" w:hAnsi="Times New Roman" w:cs="Times New Roman"/>
          <w:sz w:val="24"/>
          <w:szCs w:val="24"/>
        </w:rPr>
      </w:pPr>
    </w:p>
    <w:p w14:paraId="11941B78" w14:textId="79EE76CC" w:rsidR="00093AF0" w:rsidRDefault="00093AF0">
      <w:pPr>
        <w:rPr>
          <w:rFonts w:ascii="Times New Roman" w:hAnsi="Times New Roman" w:cs="Times New Roman"/>
          <w:sz w:val="24"/>
          <w:szCs w:val="24"/>
        </w:rPr>
      </w:pPr>
    </w:p>
    <w:p w14:paraId="4C5076C1" w14:textId="77777777" w:rsidR="00093AF0" w:rsidRDefault="00093AF0">
      <w:pPr>
        <w:rPr>
          <w:rFonts w:ascii="Times New Roman" w:hAnsi="Times New Roman" w:cs="Times New Roman"/>
          <w:sz w:val="24"/>
          <w:szCs w:val="24"/>
        </w:rPr>
      </w:pPr>
    </w:p>
    <w:p w14:paraId="52DA90B0" w14:textId="77777777" w:rsidR="00093AF0" w:rsidRPr="00093AF0" w:rsidRDefault="00093AF0">
      <w:pPr>
        <w:rPr>
          <w:rFonts w:ascii="Times New Roman" w:hAnsi="Times New Roman" w:cs="Times New Roman"/>
          <w:b/>
          <w:sz w:val="24"/>
          <w:szCs w:val="24"/>
        </w:rPr>
      </w:pPr>
      <w:r w:rsidRPr="00093AF0">
        <w:rPr>
          <w:rFonts w:ascii="Times New Roman" w:hAnsi="Times New Roman" w:cs="Times New Roman"/>
          <w:b/>
          <w:sz w:val="24"/>
          <w:szCs w:val="24"/>
        </w:rPr>
        <w:t>References</w:t>
      </w:r>
    </w:p>
    <w:p w14:paraId="25ED838F" w14:textId="77777777" w:rsidR="00093AF0" w:rsidRDefault="00093AF0" w:rsidP="00093AF0">
      <w:pPr>
        <w:pStyle w:val="NoSpacing"/>
        <w:spacing w:line="360" w:lineRule="auto"/>
        <w:jc w:val="both"/>
        <w:rPr>
          <w:rFonts w:ascii="Times New Roman" w:hAnsi="Times New Roman" w:cs="Times New Roman"/>
          <w:sz w:val="24"/>
          <w:szCs w:val="24"/>
        </w:rPr>
      </w:pPr>
    </w:p>
    <w:p w14:paraId="3D65A6C4" w14:textId="77777777" w:rsidR="001F483D" w:rsidRPr="001F483D" w:rsidRDefault="00093AF0" w:rsidP="001F483D">
      <w:pPr>
        <w:pStyle w:val="EndNoteBibliography"/>
        <w:spacing w:after="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1F483D" w:rsidRPr="001F483D">
        <w:t>1.</w:t>
      </w:r>
      <w:r w:rsidR="001F483D" w:rsidRPr="001F483D">
        <w:tab/>
        <w:t>Forbes SA, Beare D, Boutselakis H, Bamford S, Bindal N, Tate J, et al. COSMIC: somatic cancer genetics at high-resolution. Nucleic acids research. 2017;45(D1):D777-D83.</w:t>
      </w:r>
    </w:p>
    <w:p w14:paraId="0F822A48" w14:textId="77777777" w:rsidR="001F483D" w:rsidRPr="001F483D" w:rsidRDefault="001F483D" w:rsidP="001F483D">
      <w:pPr>
        <w:pStyle w:val="EndNoteBibliography"/>
        <w:spacing w:after="0"/>
      </w:pPr>
      <w:r w:rsidRPr="001F483D">
        <w:t>2.</w:t>
      </w:r>
      <w:r w:rsidRPr="001F483D">
        <w:tab/>
        <w:t>Mort M, Ivanov D, Cooper DN, Chuzhanova NA. A meta-analysis of nonsense mutations causing human genetic disease. Human mutation. 2008;29(8):1037-47.</w:t>
      </w:r>
    </w:p>
    <w:p w14:paraId="0ED77457" w14:textId="77777777" w:rsidR="001F483D" w:rsidRPr="001F483D" w:rsidRDefault="001F483D" w:rsidP="001F483D">
      <w:pPr>
        <w:pStyle w:val="EndNoteBibliography"/>
        <w:spacing w:after="0"/>
      </w:pPr>
      <w:r w:rsidRPr="001F483D">
        <w:t>3.</w:t>
      </w:r>
      <w:r w:rsidRPr="001F483D">
        <w:tab/>
        <w:t>Zhang L, Shay JW. Multiple Roles of APC and its Therapeutic Implications in Colorectal Cancer. Journal of the National Cancer Institute. 2017;109(8).</w:t>
      </w:r>
    </w:p>
    <w:p w14:paraId="3E05D8D6" w14:textId="77777777" w:rsidR="001F483D" w:rsidRPr="001F483D" w:rsidRDefault="001F483D" w:rsidP="001F483D">
      <w:pPr>
        <w:pStyle w:val="EndNoteBibliography"/>
        <w:spacing w:after="0"/>
      </w:pPr>
      <w:r w:rsidRPr="001F483D">
        <w:t>4.</w:t>
      </w:r>
      <w:r w:rsidRPr="001F483D">
        <w:tab/>
        <w:t>Aartsma-Rus A, Ginjaar IB, Bushby K. The importance of genetic diagnosis for Duchenne muscular dystrophy. Journal of medical genetics. 2016;53(3):145-51.</w:t>
      </w:r>
    </w:p>
    <w:p w14:paraId="1EC8DF9A" w14:textId="77777777" w:rsidR="001F483D" w:rsidRPr="001F483D" w:rsidRDefault="001F483D" w:rsidP="001F483D">
      <w:pPr>
        <w:pStyle w:val="EndNoteBibliography"/>
        <w:spacing w:after="0"/>
      </w:pPr>
      <w:r w:rsidRPr="001F483D">
        <w:t>5.</w:t>
      </w:r>
      <w:r w:rsidRPr="001F483D">
        <w:tab/>
        <w:t>Hug N, Longman D, Caceres JF. Mechanism and regulation of the nonsense-mediated decay pathway. Nucleic acids research. 2016;44(4):1483-95.</w:t>
      </w:r>
    </w:p>
    <w:p w14:paraId="222B29F3" w14:textId="77777777" w:rsidR="001F483D" w:rsidRPr="001F483D" w:rsidRDefault="001F483D" w:rsidP="001F483D">
      <w:pPr>
        <w:pStyle w:val="EndNoteBibliography"/>
        <w:spacing w:after="0"/>
      </w:pPr>
      <w:r w:rsidRPr="001F483D">
        <w:t>6.</w:t>
      </w:r>
      <w:r w:rsidRPr="001F483D">
        <w:tab/>
        <w:t>Nesta AV, Tafur D, Beck CR. Hotspots of Human Mutation. Trends in genetics : TIG. 2021;37(8):717-29.</w:t>
      </w:r>
    </w:p>
    <w:p w14:paraId="0FF006D9" w14:textId="77777777" w:rsidR="001F483D" w:rsidRPr="001F483D" w:rsidRDefault="001F483D" w:rsidP="001F483D">
      <w:pPr>
        <w:pStyle w:val="EndNoteBibliography"/>
        <w:spacing w:after="0"/>
      </w:pPr>
      <w:r w:rsidRPr="001F483D">
        <w:t>7.</w:t>
      </w:r>
      <w:r w:rsidRPr="001F483D">
        <w:tab/>
        <w:t>Zhang M, Yang D, Gold B. Origins of nonsense mutations in human tumor suppressor genes. Mutation research. 2021;823:111761.</w:t>
      </w:r>
    </w:p>
    <w:p w14:paraId="4BABD47E" w14:textId="77777777" w:rsidR="001F483D" w:rsidRPr="001F483D" w:rsidRDefault="001F483D" w:rsidP="001F483D">
      <w:pPr>
        <w:pStyle w:val="EndNoteBibliography"/>
        <w:spacing w:after="0"/>
      </w:pPr>
      <w:r w:rsidRPr="001F483D">
        <w:t>8.</w:t>
      </w:r>
      <w:r w:rsidRPr="001F483D">
        <w:tab/>
        <w:t>Fujikura K. Premature termination codons in modern human genomes. Scientific reports. 2016;6:22468.</w:t>
      </w:r>
    </w:p>
    <w:p w14:paraId="60CEB612" w14:textId="77777777" w:rsidR="001F483D" w:rsidRPr="001F483D" w:rsidRDefault="001F483D" w:rsidP="001F483D">
      <w:pPr>
        <w:pStyle w:val="EndNoteBibliography"/>
        <w:spacing w:after="0"/>
      </w:pPr>
      <w:r w:rsidRPr="001F483D">
        <w:t>9.</w:t>
      </w:r>
      <w:r w:rsidRPr="001F483D">
        <w:tab/>
        <w:t>Dabrowski M, Bukowy-Bieryllo Z, Zietkiewicz E. Translational readthrough potential of natural termination codons in eucaryotes--The impact of RNA sequence. RNA biology. 2015;12(9):950-8.</w:t>
      </w:r>
    </w:p>
    <w:p w14:paraId="27F7941E" w14:textId="77777777" w:rsidR="001F483D" w:rsidRPr="001F483D" w:rsidRDefault="001F483D" w:rsidP="001F483D">
      <w:pPr>
        <w:pStyle w:val="EndNoteBibliography"/>
        <w:spacing w:after="0"/>
      </w:pPr>
      <w:r w:rsidRPr="001F483D">
        <w:t>10.</w:t>
      </w:r>
      <w:r w:rsidRPr="001F483D">
        <w:tab/>
        <w:t>Keeling KM, Xue X, Gunn G, Bedwell DM. Therapeutics based on stop codon readthrough. Annual review of genomics and human genetics. 2014;15:371-94.</w:t>
      </w:r>
    </w:p>
    <w:p w14:paraId="0E6D77C4" w14:textId="77777777" w:rsidR="001F483D" w:rsidRPr="001F483D" w:rsidRDefault="001F483D" w:rsidP="001F483D">
      <w:pPr>
        <w:pStyle w:val="EndNoteBibliography"/>
        <w:spacing w:after="0"/>
      </w:pPr>
      <w:r w:rsidRPr="001F483D">
        <w:t>11.</w:t>
      </w:r>
      <w:r w:rsidRPr="001F483D">
        <w:tab/>
        <w:t>Morais P, Adachi H, Yu YT. Suppression of Nonsense Mutations by New Emerging Technologies. International journal of molecular sciences. 2020;21(12).</w:t>
      </w:r>
    </w:p>
    <w:p w14:paraId="2A8F8AF3" w14:textId="77777777" w:rsidR="001F483D" w:rsidRPr="001F483D" w:rsidRDefault="001F483D" w:rsidP="001F483D">
      <w:pPr>
        <w:pStyle w:val="EndNoteBibliography"/>
        <w:spacing w:after="0"/>
      </w:pPr>
      <w:r w:rsidRPr="001F483D">
        <w:t>12.</w:t>
      </w:r>
      <w:r w:rsidRPr="001F483D">
        <w:tab/>
        <w:t>Nagel-Wolfrum K, Moller F, Penner I, Baasov T, Wolfrum U. Targeting Nonsense Mutations in Diseases with Translational Read-Through-Inducing Drugs (TRIDs). BioDrugs : clinical immunotherapeutics, biopharmaceuticals and gene therapy. 2016;30(2):49-74.</w:t>
      </w:r>
    </w:p>
    <w:p w14:paraId="2206C837" w14:textId="77777777" w:rsidR="001F483D" w:rsidRPr="001F483D" w:rsidRDefault="001F483D" w:rsidP="001F483D">
      <w:pPr>
        <w:pStyle w:val="EndNoteBibliography"/>
        <w:spacing w:after="0"/>
      </w:pPr>
      <w:r w:rsidRPr="001F483D">
        <w:t>13.</w:t>
      </w:r>
      <w:r w:rsidRPr="001F483D">
        <w:tab/>
        <w:t>Palma M, Lejeune F. Deciphering the molecular mechanism of stop codon readthrough. Biol Rev Camb Philos Soc. 2021;96(1):310-29.</w:t>
      </w:r>
    </w:p>
    <w:p w14:paraId="4EA0DA86" w14:textId="77777777" w:rsidR="001F483D" w:rsidRPr="001F483D" w:rsidRDefault="001F483D" w:rsidP="001F483D">
      <w:pPr>
        <w:pStyle w:val="EndNoteBibliography"/>
        <w:spacing w:after="0"/>
      </w:pPr>
      <w:r w:rsidRPr="001F483D">
        <w:t>14.</w:t>
      </w:r>
      <w:r w:rsidRPr="001F483D">
        <w:tab/>
        <w:t>Dabrowski M, Bukowy-Bieryllo Z, Jackson CL, Zietkiewicz E. Properties of Non-Aminoglycoside Compounds Used to Stimulate Translational Readthrough of PTC Mutations in Primary Ciliary Dyskinesia. International journal of molecular sciences. 2021;22(9).</w:t>
      </w:r>
    </w:p>
    <w:p w14:paraId="21096755" w14:textId="77777777" w:rsidR="001F483D" w:rsidRPr="001F483D" w:rsidRDefault="001F483D" w:rsidP="001F483D">
      <w:pPr>
        <w:pStyle w:val="EndNoteBibliography"/>
        <w:spacing w:after="0"/>
      </w:pPr>
      <w:r w:rsidRPr="001F483D">
        <w:t>15.</w:t>
      </w:r>
      <w:r w:rsidRPr="001F483D">
        <w:tab/>
        <w:t>Roy B, Friesen WJ, Tomizawa Y, Leszyk JD, Zhuo J, Johnson B, et al. Ataluren stimulates ribosomal selection of near-cognate tRNAs to promote nonsense suppression. Proceedings of the National Academy of Sciences of the United States of America. 2016;113(44):12508-13.</w:t>
      </w:r>
    </w:p>
    <w:p w14:paraId="7D69E3A5" w14:textId="77777777" w:rsidR="001F483D" w:rsidRPr="002F5BDC" w:rsidRDefault="001F483D" w:rsidP="001F483D">
      <w:pPr>
        <w:pStyle w:val="EndNoteBibliography"/>
        <w:spacing w:after="0"/>
        <w:rPr>
          <w:lang w:val="es-ES"/>
          <w:rPrChange w:id="80" w:author="RP" w:date="2022-12-19T10:16:00Z">
            <w:rPr/>
          </w:rPrChange>
        </w:rPr>
      </w:pPr>
      <w:r w:rsidRPr="001F483D">
        <w:t>16.</w:t>
      </w:r>
      <w:r w:rsidRPr="001F483D">
        <w:tab/>
        <w:t xml:space="preserve">Dabrowski M, Bukowy-Bieryllo Z, Zietkiewicz E. Advances in therapeutic use of a drug-stimulated translational readthrough of premature termination codons. </w:t>
      </w:r>
      <w:r w:rsidRPr="002F5BDC">
        <w:rPr>
          <w:lang w:val="es-ES"/>
          <w:rPrChange w:id="81" w:author="RP" w:date="2022-12-19T10:16:00Z">
            <w:rPr/>
          </w:rPrChange>
        </w:rPr>
        <w:t>Molecular medicine. 2018;24(1):25.</w:t>
      </w:r>
    </w:p>
    <w:p w14:paraId="41FD9E59" w14:textId="77777777" w:rsidR="001F483D" w:rsidRPr="001F483D" w:rsidRDefault="001F483D" w:rsidP="001F483D">
      <w:pPr>
        <w:pStyle w:val="EndNoteBibliography"/>
        <w:spacing w:after="0"/>
      </w:pPr>
      <w:r w:rsidRPr="002F5BDC">
        <w:rPr>
          <w:lang w:val="es-ES"/>
          <w:rPrChange w:id="82" w:author="RP" w:date="2022-12-19T10:16:00Z">
            <w:rPr/>
          </w:rPrChange>
        </w:rPr>
        <w:t>17.</w:t>
      </w:r>
      <w:r w:rsidRPr="002F5BDC">
        <w:rPr>
          <w:lang w:val="es-ES"/>
          <w:rPrChange w:id="83" w:author="RP" w:date="2022-12-19T10:16:00Z">
            <w:rPr/>
          </w:rPrChange>
        </w:rPr>
        <w:tab/>
        <w:t xml:space="preserve">Luna S, Torices L, Mingo J, Amo L, Rodriguez-Escudero I, Ruiz-Ibarlucea P, et al. </w:t>
      </w:r>
      <w:r w:rsidRPr="001F483D">
        <w:t>A global analysis of the reconstitution of PTEN function by translational readthrough of PTEN pathogenic premature termination codons. Human mutation. 2021;42(5):551-66.</w:t>
      </w:r>
    </w:p>
    <w:p w14:paraId="7D4FE130" w14:textId="77777777" w:rsidR="001F483D" w:rsidRPr="001F483D" w:rsidRDefault="001F483D" w:rsidP="001F483D">
      <w:pPr>
        <w:pStyle w:val="EndNoteBibliography"/>
        <w:spacing w:after="0"/>
      </w:pPr>
      <w:r w:rsidRPr="001F483D">
        <w:t>18.</w:t>
      </w:r>
      <w:r w:rsidRPr="001F483D">
        <w:tab/>
        <w:t>Bordeira-Carrico R, Pego AP, Santos M, Oliveira C. Cancer syndromes and therapy by stop-codon readthrough. Trends in molecular medicine. 2012;18(11):667-78.</w:t>
      </w:r>
    </w:p>
    <w:p w14:paraId="2DD4ED0C" w14:textId="77777777" w:rsidR="001F483D" w:rsidRPr="001F483D" w:rsidRDefault="001F483D" w:rsidP="001F483D">
      <w:pPr>
        <w:pStyle w:val="EndNoteBibliography"/>
        <w:spacing w:after="0"/>
      </w:pPr>
      <w:r w:rsidRPr="001F483D">
        <w:t>19.</w:t>
      </w:r>
      <w:r w:rsidRPr="001F483D">
        <w:tab/>
        <w:t>Martins-Dias P, Romao L. Nonsense suppression therapies in human genetic diseases. Cellular and molecular life sciences : CMLS. 2021;78(10):4677-701.</w:t>
      </w:r>
    </w:p>
    <w:p w14:paraId="31158AD8" w14:textId="77777777" w:rsidR="001F483D" w:rsidRPr="001F483D" w:rsidRDefault="001F483D" w:rsidP="001F483D">
      <w:pPr>
        <w:pStyle w:val="EndNoteBibliography"/>
        <w:spacing w:after="0"/>
      </w:pPr>
      <w:r w:rsidRPr="001F483D">
        <w:t>20.</w:t>
      </w:r>
      <w:r w:rsidRPr="001F483D">
        <w:tab/>
        <w:t>Hendriks WJ, Elson A, Harroch S, Pulido R, Stoker A, den Hertog J. Protein tyrosine phosphatases in health and disease. The FEBS journal. 2013;280(2):708-30.</w:t>
      </w:r>
    </w:p>
    <w:p w14:paraId="1C5A1A8B" w14:textId="77777777" w:rsidR="001F483D" w:rsidRPr="001F483D" w:rsidRDefault="001F483D" w:rsidP="001F483D">
      <w:pPr>
        <w:pStyle w:val="EndNoteBibliography"/>
        <w:spacing w:after="0"/>
      </w:pPr>
      <w:r w:rsidRPr="001F483D">
        <w:t>21.</w:t>
      </w:r>
      <w:r w:rsidRPr="001F483D">
        <w:tab/>
        <w:t>Hendriks WJ, Pulido R. Protein tyrosine phosphatase variants in human hereditary disorders and disease susceptibilities. Biochimica et biophysica acta. 2013;1832(10):1673-96.</w:t>
      </w:r>
    </w:p>
    <w:p w14:paraId="1DED5C0C" w14:textId="77777777" w:rsidR="001F483D" w:rsidRPr="001F483D" w:rsidRDefault="001F483D" w:rsidP="001F483D">
      <w:pPr>
        <w:pStyle w:val="EndNoteBibliography"/>
        <w:spacing w:after="0"/>
      </w:pPr>
      <w:r w:rsidRPr="001F483D">
        <w:lastRenderedPageBreak/>
        <w:t>22.</w:t>
      </w:r>
      <w:r w:rsidRPr="001F483D">
        <w:tab/>
        <w:t>Pulido R, Stoker AW, Hendriks WJ. PTPs emerge as PIPs: protein tyrosine phosphatases with lipid-phosphatase activities in human disease. Human molecular genetics. 2013;22(R1):R66-76.</w:t>
      </w:r>
    </w:p>
    <w:p w14:paraId="32AB99F6" w14:textId="77777777" w:rsidR="001F483D" w:rsidRPr="001F483D" w:rsidRDefault="001F483D" w:rsidP="001F483D">
      <w:pPr>
        <w:pStyle w:val="EndNoteBibliography"/>
        <w:spacing w:after="0"/>
      </w:pPr>
      <w:r w:rsidRPr="001F483D">
        <w:t>23.</w:t>
      </w:r>
      <w:r w:rsidRPr="001F483D">
        <w:tab/>
        <w:t>Nitschke F, Ahonen SJ, Nitschke S, Mitra S, Minassian BA. Lafora disease - from pathogenesis to treatment strategies. Nat Rev Neurol. 2018;14(10):606-17.</w:t>
      </w:r>
    </w:p>
    <w:p w14:paraId="7D491B8F" w14:textId="77777777" w:rsidR="001F483D" w:rsidRPr="001F483D" w:rsidRDefault="001F483D" w:rsidP="001F483D">
      <w:pPr>
        <w:pStyle w:val="EndNoteBibliography"/>
        <w:spacing w:after="0"/>
      </w:pPr>
      <w:r w:rsidRPr="001F483D">
        <w:t>24.</w:t>
      </w:r>
      <w:r w:rsidRPr="001F483D">
        <w:tab/>
        <w:t>Pulido R. PTEN: a yin-yang master regulator protein in health and disease. Methods. 2015;77-78:3-10.</w:t>
      </w:r>
    </w:p>
    <w:p w14:paraId="65529881" w14:textId="77777777" w:rsidR="001F483D" w:rsidRPr="001F483D" w:rsidRDefault="001F483D" w:rsidP="001F483D">
      <w:pPr>
        <w:pStyle w:val="EndNoteBibliography"/>
        <w:spacing w:after="0"/>
      </w:pPr>
      <w:r w:rsidRPr="001F483D">
        <w:t>25.</w:t>
      </w:r>
      <w:r w:rsidRPr="001F483D">
        <w:tab/>
        <w:t>Auld DS, Inglese J. Interferences with Luciferase Reporter Enzymes. In: Markossian S, Grossman A, Brimacombe K, Arkin M, Auld D, Austin C, et al., editors. Assay Guidance Manual. Bethesda (MD)2004.</w:t>
      </w:r>
    </w:p>
    <w:p w14:paraId="05958054" w14:textId="77777777" w:rsidR="001F483D" w:rsidRPr="001F483D" w:rsidRDefault="001F483D" w:rsidP="001F483D">
      <w:pPr>
        <w:pStyle w:val="EndNoteBibliography"/>
        <w:spacing w:after="0"/>
      </w:pPr>
      <w:r w:rsidRPr="001F483D">
        <w:t>26.</w:t>
      </w:r>
      <w:r w:rsidRPr="001F483D">
        <w:tab/>
        <w:t>Ausubel FM. Short protocols in molecular biology : a compendium of methods from Current protocols in molecular biology. 5th ed. New York: Wiley; 2002.</w:t>
      </w:r>
    </w:p>
    <w:p w14:paraId="585A52D0" w14:textId="77777777" w:rsidR="001F483D" w:rsidRPr="001F483D" w:rsidRDefault="001F483D" w:rsidP="001F483D">
      <w:pPr>
        <w:pStyle w:val="EndNoteBibliography"/>
      </w:pPr>
      <w:r w:rsidRPr="001F483D">
        <w:t>27.</w:t>
      </w:r>
      <w:r w:rsidRPr="001F483D">
        <w:tab/>
        <w:t>Mingo J, Luna S, Gaafar A, Nunes-Xavier CE, Torices L, Mosteiro L, et al. Precise definition of PTEN C-terminal epitopes and its implications in clinical oncology. NPJ precision oncology. 2019;3:11.</w:t>
      </w:r>
    </w:p>
    <w:p w14:paraId="5378C778" w14:textId="789DC9F9" w:rsidR="00093AF0" w:rsidRDefault="00093AF0" w:rsidP="00093AF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6AC99A1" w14:textId="20B4CAF3" w:rsidR="001875B1" w:rsidRDefault="001875B1">
      <w:pPr>
        <w:rPr>
          <w:rFonts w:ascii="Times New Roman" w:hAnsi="Times New Roman" w:cs="Times New Roman"/>
          <w:sz w:val="24"/>
          <w:szCs w:val="24"/>
        </w:rPr>
      </w:pPr>
      <w:r>
        <w:rPr>
          <w:rFonts w:ascii="Times New Roman" w:hAnsi="Times New Roman" w:cs="Times New Roman"/>
          <w:sz w:val="24"/>
          <w:szCs w:val="24"/>
        </w:rPr>
        <w:br w:type="page"/>
      </w:r>
    </w:p>
    <w:p w14:paraId="08ACF830" w14:textId="77777777" w:rsidR="00E2625D" w:rsidRDefault="00E2625D" w:rsidP="00E2625D">
      <w:pPr>
        <w:pStyle w:val="NoSpacing"/>
        <w:spacing w:line="360" w:lineRule="auto"/>
        <w:jc w:val="both"/>
        <w:rPr>
          <w:rFonts w:ascii="Times New Roman" w:hAnsi="Times New Roman" w:cs="Times New Roman"/>
          <w:sz w:val="24"/>
          <w:szCs w:val="24"/>
        </w:rPr>
      </w:pPr>
    </w:p>
    <w:p w14:paraId="3C5E7327" w14:textId="233D9A07" w:rsidR="00E2625D" w:rsidRPr="001875B1" w:rsidRDefault="001875B1" w:rsidP="00E2625D">
      <w:pPr>
        <w:pStyle w:val="NoSpacing"/>
        <w:spacing w:line="360" w:lineRule="auto"/>
        <w:jc w:val="both"/>
        <w:rPr>
          <w:rFonts w:ascii="Times New Roman" w:hAnsi="Times New Roman" w:cs="Times New Roman"/>
          <w:b/>
          <w:sz w:val="24"/>
          <w:szCs w:val="24"/>
        </w:rPr>
      </w:pPr>
      <w:r w:rsidRPr="001875B1">
        <w:rPr>
          <w:rFonts w:ascii="Times New Roman" w:hAnsi="Times New Roman" w:cs="Times New Roman"/>
          <w:b/>
          <w:sz w:val="24"/>
          <w:szCs w:val="24"/>
        </w:rPr>
        <w:t>Legends to the Figures</w:t>
      </w:r>
    </w:p>
    <w:p w14:paraId="748DA571" w14:textId="77777777" w:rsidR="001875B1" w:rsidRDefault="001875B1" w:rsidP="00E2625D">
      <w:pPr>
        <w:pStyle w:val="NoSpacing"/>
        <w:spacing w:line="360" w:lineRule="auto"/>
        <w:jc w:val="both"/>
        <w:rPr>
          <w:rFonts w:ascii="Times New Roman" w:hAnsi="Times New Roman" w:cs="Times New Roman"/>
          <w:b/>
          <w:sz w:val="24"/>
          <w:szCs w:val="24"/>
        </w:rPr>
      </w:pPr>
    </w:p>
    <w:p w14:paraId="1FA539B2" w14:textId="0D9DDA24" w:rsidR="00E2625D" w:rsidRDefault="00E2625D" w:rsidP="00E2625D">
      <w:pPr>
        <w:pStyle w:val="NoSpacing"/>
        <w:spacing w:line="360" w:lineRule="auto"/>
        <w:jc w:val="both"/>
        <w:rPr>
          <w:rFonts w:ascii="Times New Roman" w:hAnsi="Times New Roman" w:cs="Times New Roman"/>
          <w:sz w:val="24"/>
          <w:szCs w:val="24"/>
        </w:rPr>
      </w:pPr>
      <w:r w:rsidRPr="00E2625D">
        <w:rPr>
          <w:rFonts w:ascii="Times New Roman" w:hAnsi="Times New Roman" w:cs="Times New Roman"/>
          <w:b/>
          <w:sz w:val="24"/>
          <w:szCs w:val="24"/>
        </w:rPr>
        <w:t xml:space="preserve">Figure </w:t>
      </w:r>
      <w:r w:rsidR="001875B1">
        <w:rPr>
          <w:rFonts w:ascii="Times New Roman" w:hAnsi="Times New Roman" w:cs="Times New Roman"/>
          <w:b/>
          <w:sz w:val="24"/>
          <w:szCs w:val="24"/>
        </w:rPr>
        <w:t>1.</w:t>
      </w:r>
      <w:r>
        <w:rPr>
          <w:rFonts w:ascii="Times New Roman" w:hAnsi="Times New Roman" w:cs="Times New Roman"/>
          <w:sz w:val="24"/>
          <w:szCs w:val="24"/>
        </w:rPr>
        <w:t xml:space="preserve"> </w:t>
      </w:r>
      <w:r w:rsidR="008429DF">
        <w:rPr>
          <w:rFonts w:ascii="Times New Roman" w:hAnsi="Times New Roman" w:cs="Times New Roman"/>
          <w:sz w:val="24"/>
          <w:szCs w:val="24"/>
        </w:rPr>
        <w:t xml:space="preserve">Representation of the number of different PTC identified in PTP genes in association with human disease, as reported in </w:t>
      </w:r>
      <w:proofErr w:type="spellStart"/>
      <w:r w:rsidR="008429DF">
        <w:rPr>
          <w:rFonts w:ascii="Times New Roman" w:hAnsi="Times New Roman" w:cs="Times New Roman"/>
          <w:sz w:val="24"/>
          <w:szCs w:val="24"/>
        </w:rPr>
        <w:t>ClinVar</w:t>
      </w:r>
      <w:proofErr w:type="spellEnd"/>
      <w:r w:rsidR="008429DF">
        <w:rPr>
          <w:rFonts w:ascii="Times New Roman" w:hAnsi="Times New Roman" w:cs="Times New Roman"/>
          <w:sz w:val="24"/>
          <w:szCs w:val="24"/>
        </w:rPr>
        <w:t xml:space="preserve"> database</w:t>
      </w:r>
      <w:r w:rsidR="0083767C">
        <w:rPr>
          <w:rFonts w:ascii="Times New Roman" w:hAnsi="Times New Roman" w:cs="Times New Roman"/>
          <w:sz w:val="24"/>
          <w:szCs w:val="24"/>
        </w:rPr>
        <w:t xml:space="preserve"> (</w:t>
      </w:r>
      <w:r w:rsidR="0083767C" w:rsidRPr="0083767C">
        <w:rPr>
          <w:rFonts w:ascii="Times New Roman" w:hAnsi="Times New Roman" w:cs="Times New Roman"/>
          <w:sz w:val="24"/>
          <w:szCs w:val="24"/>
        </w:rPr>
        <w:t>https://www.ncbi.nlm.nih.gov/clinvar</w:t>
      </w:r>
      <w:r w:rsidR="0083767C">
        <w:rPr>
          <w:rFonts w:ascii="Times New Roman" w:hAnsi="Times New Roman" w:cs="Times New Roman"/>
          <w:sz w:val="24"/>
          <w:szCs w:val="24"/>
        </w:rPr>
        <w:t xml:space="preserve">). </w:t>
      </w:r>
      <w:r>
        <w:rPr>
          <w:rFonts w:ascii="Times New Roman" w:hAnsi="Times New Roman" w:cs="Times New Roman"/>
          <w:sz w:val="24"/>
          <w:szCs w:val="24"/>
        </w:rPr>
        <w:t>The top panel shows the total number of different PTC annotated for each gene</w:t>
      </w:r>
      <w:r w:rsidR="008429DF">
        <w:rPr>
          <w:rFonts w:ascii="Times New Roman" w:hAnsi="Times New Roman" w:cs="Times New Roman"/>
          <w:sz w:val="24"/>
          <w:szCs w:val="24"/>
        </w:rPr>
        <w:t>. T</w:t>
      </w:r>
      <w:r>
        <w:rPr>
          <w:rFonts w:ascii="Times New Roman" w:hAnsi="Times New Roman" w:cs="Times New Roman"/>
          <w:sz w:val="24"/>
          <w:szCs w:val="24"/>
        </w:rPr>
        <w:t>he bottom panel shows the percentage of different PTC with respect to the total number of amino acids from each protein.</w:t>
      </w:r>
      <w:r w:rsidR="008429DF">
        <w:rPr>
          <w:rFonts w:ascii="Times New Roman" w:hAnsi="Times New Roman" w:cs="Times New Roman"/>
          <w:sz w:val="24"/>
          <w:szCs w:val="24"/>
        </w:rPr>
        <w:t xml:space="preserve"> Note that these are qualitative data, and they do not represent the number of times each PTC has been annotated or reported.</w:t>
      </w:r>
    </w:p>
    <w:p w14:paraId="7BC653C4" w14:textId="24532790" w:rsidR="004816D5" w:rsidRDefault="004816D5" w:rsidP="00E2625D">
      <w:pPr>
        <w:pStyle w:val="NoSpacing"/>
        <w:spacing w:line="360" w:lineRule="auto"/>
        <w:jc w:val="both"/>
        <w:rPr>
          <w:rFonts w:ascii="Times New Roman" w:hAnsi="Times New Roman" w:cs="Times New Roman"/>
          <w:sz w:val="24"/>
          <w:szCs w:val="24"/>
        </w:rPr>
      </w:pPr>
    </w:p>
    <w:p w14:paraId="25217E1B" w14:textId="10EF8D88" w:rsidR="00A2548F" w:rsidRDefault="00A2548F" w:rsidP="00E2625D">
      <w:pPr>
        <w:pStyle w:val="NoSpacing"/>
        <w:spacing w:line="360" w:lineRule="auto"/>
        <w:jc w:val="both"/>
        <w:rPr>
          <w:rFonts w:ascii="Times New Roman" w:hAnsi="Times New Roman" w:cs="Times New Roman"/>
          <w:sz w:val="24"/>
          <w:szCs w:val="24"/>
        </w:rPr>
      </w:pPr>
    </w:p>
    <w:p w14:paraId="511544F7" w14:textId="735330A7" w:rsidR="00A2548F" w:rsidRDefault="00A2548F" w:rsidP="00E2625D">
      <w:pPr>
        <w:pStyle w:val="NoSpacing"/>
        <w:spacing w:line="360" w:lineRule="auto"/>
        <w:jc w:val="both"/>
        <w:rPr>
          <w:rFonts w:ascii="Times New Roman" w:hAnsi="Times New Roman" w:cs="Times New Roman"/>
          <w:sz w:val="24"/>
          <w:szCs w:val="24"/>
        </w:rPr>
      </w:pPr>
      <w:r w:rsidRPr="00A2548F">
        <w:rPr>
          <w:rFonts w:ascii="Times New Roman" w:hAnsi="Times New Roman" w:cs="Times New Roman"/>
          <w:b/>
          <w:sz w:val="24"/>
          <w:szCs w:val="24"/>
        </w:rPr>
        <w:t>Figure 2.</w:t>
      </w:r>
      <w:r>
        <w:rPr>
          <w:rFonts w:ascii="Times New Roman" w:hAnsi="Times New Roman" w:cs="Times New Roman"/>
          <w:sz w:val="24"/>
          <w:szCs w:val="24"/>
        </w:rPr>
        <w:t xml:space="preserve"> Kernel etc</w:t>
      </w:r>
    </w:p>
    <w:p w14:paraId="4B56CCFE" w14:textId="77777777" w:rsidR="004816D5" w:rsidRDefault="004816D5" w:rsidP="00E2625D">
      <w:pPr>
        <w:pStyle w:val="NoSpacing"/>
        <w:spacing w:line="360" w:lineRule="auto"/>
        <w:jc w:val="both"/>
        <w:rPr>
          <w:rFonts w:ascii="Times New Roman" w:hAnsi="Times New Roman" w:cs="Times New Roman"/>
          <w:sz w:val="24"/>
          <w:szCs w:val="24"/>
        </w:rPr>
      </w:pPr>
    </w:p>
    <w:p w14:paraId="4E3FEE0B" w14:textId="6EA363CB" w:rsidR="00582F3A" w:rsidRPr="00E3415B" w:rsidRDefault="004816D5" w:rsidP="00BB6485">
      <w:pPr>
        <w:pStyle w:val="NoSpacing"/>
        <w:spacing w:line="360" w:lineRule="auto"/>
        <w:jc w:val="both"/>
        <w:rPr>
          <w:rFonts w:ascii="Times New Roman" w:hAnsi="Times New Roman" w:cs="Times New Roman"/>
          <w:sz w:val="24"/>
          <w:szCs w:val="24"/>
        </w:rPr>
      </w:pPr>
      <w:r w:rsidRPr="00E2625D">
        <w:rPr>
          <w:rFonts w:ascii="Times New Roman" w:hAnsi="Times New Roman" w:cs="Times New Roman"/>
          <w:b/>
          <w:sz w:val="24"/>
          <w:szCs w:val="24"/>
        </w:rPr>
        <w:t xml:space="preserve">Figure </w:t>
      </w:r>
      <w:r w:rsidR="00A2548F">
        <w:rPr>
          <w:rFonts w:ascii="Times New Roman" w:hAnsi="Times New Roman" w:cs="Times New Roman"/>
          <w:b/>
          <w:sz w:val="24"/>
          <w:szCs w:val="24"/>
        </w:rPr>
        <w:t>3</w:t>
      </w:r>
      <w:r>
        <w:rPr>
          <w:rFonts w:ascii="Times New Roman" w:hAnsi="Times New Roman" w:cs="Times New Roman"/>
          <w:b/>
          <w:sz w:val="24"/>
          <w:szCs w:val="24"/>
        </w:rPr>
        <w:t>.</w:t>
      </w:r>
      <w:r w:rsidR="00E3415B">
        <w:rPr>
          <w:rFonts w:ascii="Times New Roman" w:hAnsi="Times New Roman" w:cs="Times New Roman"/>
          <w:b/>
          <w:sz w:val="24"/>
          <w:szCs w:val="24"/>
        </w:rPr>
        <w:t xml:space="preserve"> </w:t>
      </w:r>
      <w:r w:rsidR="00E3415B" w:rsidRPr="00BC65F5">
        <w:rPr>
          <w:rFonts w:ascii="Times New Roman" w:hAnsi="Times New Roman" w:cs="Times New Roman"/>
          <w:sz w:val="24"/>
          <w:szCs w:val="24"/>
        </w:rPr>
        <w:t xml:space="preserve">Translational readthrough induction of PTEN PTC </w:t>
      </w:r>
      <w:r w:rsidR="00BC65F5" w:rsidRPr="00E3415B">
        <w:rPr>
          <w:rFonts w:ascii="Times New Roman" w:hAnsi="Times New Roman" w:cs="Times New Roman"/>
          <w:sz w:val="24"/>
          <w:szCs w:val="24"/>
        </w:rPr>
        <w:t xml:space="preserve">(premature termination codon) </w:t>
      </w:r>
      <w:r w:rsidR="00E3415B" w:rsidRPr="00BC65F5">
        <w:rPr>
          <w:rFonts w:ascii="Times New Roman" w:hAnsi="Times New Roman" w:cs="Times New Roman"/>
          <w:sz w:val="24"/>
          <w:szCs w:val="24"/>
        </w:rPr>
        <w:t xml:space="preserve">mutations. </w:t>
      </w:r>
      <w:r w:rsidR="004A2717">
        <w:rPr>
          <w:rFonts w:ascii="Times New Roman" w:hAnsi="Times New Roman" w:cs="Times New Roman"/>
          <w:sz w:val="24"/>
          <w:szCs w:val="24"/>
        </w:rPr>
        <w:t xml:space="preserve">(a) </w:t>
      </w:r>
      <w:r w:rsidR="004A2717" w:rsidRPr="00E3415B">
        <w:rPr>
          <w:rFonts w:ascii="Times New Roman" w:hAnsi="Times New Roman" w:cs="Times New Roman"/>
          <w:sz w:val="24"/>
          <w:szCs w:val="24"/>
        </w:rPr>
        <w:t>Readthrough‐induced expression of the</w:t>
      </w:r>
      <w:r w:rsidR="004A2717">
        <w:rPr>
          <w:rFonts w:ascii="Times New Roman" w:hAnsi="Times New Roman" w:cs="Times New Roman"/>
          <w:sz w:val="24"/>
          <w:szCs w:val="24"/>
        </w:rPr>
        <w:t xml:space="preserve"> </w:t>
      </w:r>
      <w:r w:rsidR="004A2717" w:rsidRPr="00E3415B">
        <w:rPr>
          <w:rFonts w:ascii="Times New Roman" w:hAnsi="Times New Roman" w:cs="Times New Roman"/>
          <w:sz w:val="24"/>
          <w:szCs w:val="24"/>
        </w:rPr>
        <w:t xml:space="preserve">disease‐associated PTEN </w:t>
      </w:r>
      <w:r w:rsidR="004A2717">
        <w:rPr>
          <w:rFonts w:ascii="Times New Roman" w:hAnsi="Times New Roman" w:cs="Times New Roman"/>
          <w:sz w:val="24"/>
          <w:szCs w:val="24"/>
        </w:rPr>
        <w:t xml:space="preserve">R233X </w:t>
      </w:r>
      <w:r w:rsidR="004A2717" w:rsidRPr="00E3415B">
        <w:rPr>
          <w:rFonts w:ascii="Times New Roman" w:hAnsi="Times New Roman" w:cs="Times New Roman"/>
          <w:sz w:val="24"/>
          <w:szCs w:val="24"/>
        </w:rPr>
        <w:t>[p.(Arg</w:t>
      </w:r>
      <w:r w:rsidR="004A2717">
        <w:rPr>
          <w:rFonts w:ascii="Times New Roman" w:hAnsi="Times New Roman" w:cs="Times New Roman"/>
          <w:sz w:val="24"/>
          <w:szCs w:val="24"/>
        </w:rPr>
        <w:t>233</w:t>
      </w:r>
      <w:r w:rsidR="004A2717" w:rsidRPr="00E3415B">
        <w:rPr>
          <w:rFonts w:ascii="Times New Roman" w:hAnsi="Times New Roman" w:cs="Times New Roman"/>
          <w:sz w:val="24"/>
          <w:szCs w:val="24"/>
        </w:rPr>
        <w:t>Ter)</w:t>
      </w:r>
      <w:r w:rsidR="004A2717">
        <w:rPr>
          <w:rFonts w:ascii="Times New Roman" w:hAnsi="Times New Roman" w:cs="Times New Roman"/>
          <w:sz w:val="24"/>
          <w:szCs w:val="24"/>
        </w:rPr>
        <w:t xml:space="preserve">, TGA] mutation. </w:t>
      </w:r>
      <w:r w:rsidR="004A2717" w:rsidRPr="00E3415B">
        <w:rPr>
          <w:rFonts w:ascii="Times New Roman" w:hAnsi="Times New Roman" w:cs="Times New Roman"/>
          <w:sz w:val="24"/>
          <w:szCs w:val="24"/>
        </w:rPr>
        <w:t>COS‐7 cells were transfected</w:t>
      </w:r>
      <w:r w:rsidR="004A2717">
        <w:rPr>
          <w:rFonts w:ascii="Times New Roman" w:hAnsi="Times New Roman" w:cs="Times New Roman"/>
          <w:sz w:val="24"/>
          <w:szCs w:val="24"/>
        </w:rPr>
        <w:t xml:space="preserve"> </w:t>
      </w:r>
      <w:r w:rsidR="004A2717" w:rsidRPr="00E3415B">
        <w:rPr>
          <w:rFonts w:ascii="Times New Roman" w:hAnsi="Times New Roman" w:cs="Times New Roman"/>
          <w:sz w:val="24"/>
          <w:szCs w:val="24"/>
        </w:rPr>
        <w:t xml:space="preserve">with pRK5 plasmids containing </w:t>
      </w:r>
      <w:r w:rsidR="004A2717">
        <w:rPr>
          <w:rFonts w:ascii="Times New Roman" w:hAnsi="Times New Roman" w:cs="Times New Roman"/>
          <w:sz w:val="24"/>
          <w:szCs w:val="24"/>
        </w:rPr>
        <w:t xml:space="preserve">untagged </w:t>
      </w:r>
      <w:r w:rsidR="004A2717" w:rsidRPr="00E3415B">
        <w:rPr>
          <w:rFonts w:ascii="Times New Roman" w:hAnsi="Times New Roman" w:cs="Times New Roman"/>
          <w:sz w:val="24"/>
          <w:szCs w:val="24"/>
        </w:rPr>
        <w:t xml:space="preserve">PTEN </w:t>
      </w:r>
      <w:r w:rsidR="004A2717">
        <w:rPr>
          <w:rFonts w:ascii="Times New Roman" w:hAnsi="Times New Roman" w:cs="Times New Roman"/>
          <w:sz w:val="24"/>
          <w:szCs w:val="24"/>
        </w:rPr>
        <w:t xml:space="preserve">(PTEN) or C-terminal hemagglutinin-tagged PTEN (PTEN-HA), wild type (WT) or the R233X mutation, </w:t>
      </w:r>
      <w:r w:rsidR="004A2717" w:rsidRPr="00E3415B">
        <w:rPr>
          <w:rFonts w:ascii="Times New Roman" w:hAnsi="Times New Roman" w:cs="Times New Roman"/>
          <w:sz w:val="24"/>
          <w:szCs w:val="24"/>
        </w:rPr>
        <w:t>and 24</w:t>
      </w:r>
      <w:r w:rsidR="004A2717">
        <w:rPr>
          <w:rFonts w:ascii="Times New Roman" w:hAnsi="Times New Roman" w:cs="Times New Roman"/>
          <w:sz w:val="24"/>
          <w:szCs w:val="24"/>
        </w:rPr>
        <w:t xml:space="preserve"> </w:t>
      </w:r>
      <w:r w:rsidR="004A2717" w:rsidRPr="00E3415B">
        <w:rPr>
          <w:rFonts w:ascii="Times New Roman" w:hAnsi="Times New Roman" w:cs="Times New Roman"/>
          <w:sz w:val="24"/>
          <w:szCs w:val="24"/>
        </w:rPr>
        <w:t xml:space="preserve">h </w:t>
      </w:r>
      <w:r w:rsidR="004A2717">
        <w:rPr>
          <w:rFonts w:ascii="Times New Roman" w:hAnsi="Times New Roman" w:cs="Times New Roman"/>
          <w:sz w:val="24"/>
          <w:szCs w:val="24"/>
        </w:rPr>
        <w:t xml:space="preserve">after </w:t>
      </w:r>
      <w:r w:rsidR="004A2717" w:rsidRPr="00E3415B">
        <w:rPr>
          <w:rFonts w:ascii="Times New Roman" w:hAnsi="Times New Roman" w:cs="Times New Roman"/>
          <w:sz w:val="24"/>
          <w:szCs w:val="24"/>
        </w:rPr>
        <w:t>transfection cells were kept untreated or incubated in the presence of</w:t>
      </w:r>
      <w:r w:rsidR="004A2717">
        <w:rPr>
          <w:rFonts w:ascii="Times New Roman" w:hAnsi="Times New Roman" w:cs="Times New Roman"/>
          <w:sz w:val="24"/>
          <w:szCs w:val="24"/>
        </w:rPr>
        <w:t xml:space="preserve"> </w:t>
      </w:r>
      <w:r w:rsidR="004A2717" w:rsidRPr="00E3415B">
        <w:rPr>
          <w:rFonts w:ascii="Times New Roman" w:hAnsi="Times New Roman" w:cs="Times New Roman"/>
          <w:sz w:val="24"/>
          <w:szCs w:val="24"/>
        </w:rPr>
        <w:t>G418</w:t>
      </w:r>
      <w:r w:rsidR="004A2717">
        <w:rPr>
          <w:rFonts w:ascii="Times New Roman" w:hAnsi="Times New Roman" w:cs="Times New Roman"/>
          <w:sz w:val="24"/>
          <w:szCs w:val="24"/>
        </w:rPr>
        <w:t>/geneticin</w:t>
      </w:r>
      <w:r w:rsidR="004A2717" w:rsidRPr="00E3415B">
        <w:rPr>
          <w:rFonts w:ascii="Times New Roman" w:hAnsi="Times New Roman" w:cs="Times New Roman"/>
          <w:sz w:val="24"/>
          <w:szCs w:val="24"/>
        </w:rPr>
        <w:t xml:space="preserve"> (200 </w:t>
      </w:r>
      <w:proofErr w:type="spellStart"/>
      <w:r w:rsidR="004A2717" w:rsidRPr="00E3415B">
        <w:rPr>
          <w:rFonts w:ascii="Times New Roman" w:hAnsi="Times New Roman" w:cs="Times New Roman"/>
          <w:sz w:val="24"/>
          <w:szCs w:val="24"/>
        </w:rPr>
        <w:t>μg</w:t>
      </w:r>
      <w:proofErr w:type="spellEnd"/>
      <w:r w:rsidR="004A2717" w:rsidRPr="00E3415B">
        <w:rPr>
          <w:rFonts w:ascii="Times New Roman" w:hAnsi="Times New Roman" w:cs="Times New Roman"/>
          <w:sz w:val="24"/>
          <w:szCs w:val="24"/>
        </w:rPr>
        <w:t xml:space="preserve">/ml) for an additional 24 h, as indicated. </w:t>
      </w:r>
      <w:r w:rsidR="004A2717">
        <w:rPr>
          <w:rFonts w:ascii="Times New Roman" w:hAnsi="Times New Roman" w:cs="Times New Roman"/>
          <w:sz w:val="24"/>
          <w:szCs w:val="24"/>
        </w:rPr>
        <w:t>EV</w:t>
      </w:r>
      <w:r w:rsidR="004A2717" w:rsidRPr="00E3415B">
        <w:rPr>
          <w:rFonts w:ascii="Times New Roman" w:hAnsi="Times New Roman" w:cs="Times New Roman"/>
          <w:sz w:val="24"/>
          <w:szCs w:val="24"/>
        </w:rPr>
        <w:t xml:space="preserve">, empty vector. </w:t>
      </w:r>
      <w:r w:rsidR="004A2717">
        <w:rPr>
          <w:rFonts w:ascii="Times New Roman" w:hAnsi="Times New Roman" w:cs="Times New Roman"/>
          <w:sz w:val="24"/>
          <w:szCs w:val="24"/>
        </w:rPr>
        <w:t>P</w:t>
      </w:r>
      <w:r w:rsidR="004A2717" w:rsidRPr="00E3415B">
        <w:rPr>
          <w:rFonts w:ascii="Times New Roman" w:hAnsi="Times New Roman" w:cs="Times New Roman"/>
          <w:sz w:val="24"/>
          <w:szCs w:val="24"/>
        </w:rPr>
        <w:t>roteins were resolved in 10% sodium dodecyl</w:t>
      </w:r>
      <w:r w:rsidR="004A2717">
        <w:rPr>
          <w:rFonts w:ascii="Times New Roman" w:hAnsi="Times New Roman" w:cs="Times New Roman"/>
          <w:sz w:val="24"/>
          <w:szCs w:val="24"/>
        </w:rPr>
        <w:t xml:space="preserve"> </w:t>
      </w:r>
      <w:proofErr w:type="spellStart"/>
      <w:r w:rsidR="004A2717" w:rsidRPr="00E3415B">
        <w:rPr>
          <w:rFonts w:ascii="Times New Roman" w:hAnsi="Times New Roman" w:cs="Times New Roman"/>
          <w:sz w:val="24"/>
          <w:szCs w:val="24"/>
        </w:rPr>
        <w:t>sulfate</w:t>
      </w:r>
      <w:proofErr w:type="spellEnd"/>
      <w:r w:rsidR="004A2717" w:rsidRPr="00E3415B">
        <w:rPr>
          <w:rFonts w:ascii="Times New Roman" w:hAnsi="Times New Roman" w:cs="Times New Roman"/>
          <w:sz w:val="24"/>
          <w:szCs w:val="24"/>
        </w:rPr>
        <w:t>‐polyacrylamide gel electrophoresis (SDS‐PAGE) gels and were detected by immunoblot using the anti‐PTEN 6H2.1 mAb</w:t>
      </w:r>
      <w:r w:rsidR="004A2717">
        <w:rPr>
          <w:rFonts w:ascii="Times New Roman" w:hAnsi="Times New Roman" w:cs="Times New Roman"/>
          <w:sz w:val="24"/>
          <w:szCs w:val="24"/>
        </w:rPr>
        <w:t>, which recognizes a PTEN C-terminal epitope</w:t>
      </w:r>
      <w:r w:rsidR="00412494">
        <w:rPr>
          <w:rFonts w:ascii="Times New Roman" w:hAnsi="Times New Roman" w:cs="Times New Roman"/>
          <w:sz w:val="24"/>
          <w:szCs w:val="24"/>
        </w:rPr>
        <w:t xml:space="preserve"> (residues</w:t>
      </w:r>
      <w:r w:rsidR="005E6AA2">
        <w:rPr>
          <w:rFonts w:ascii="Times New Roman" w:hAnsi="Times New Roman" w:cs="Times New Roman"/>
          <w:sz w:val="24"/>
          <w:szCs w:val="24"/>
        </w:rPr>
        <w:t xml:space="preserve"> 392-398)</w:t>
      </w:r>
      <w:r w:rsidR="00412494">
        <w:rPr>
          <w:rFonts w:ascii="Times New Roman" w:hAnsi="Times New Roman" w:cs="Times New Roman"/>
          <w:sz w:val="24"/>
          <w:szCs w:val="24"/>
        </w:rPr>
        <w:t xml:space="preserve"> </w:t>
      </w:r>
      <w:r w:rsidR="00093AF0">
        <w:rPr>
          <w:rFonts w:ascii="Times New Roman" w:hAnsi="Times New Roman" w:cs="Times New Roman"/>
          <w:sz w:val="24"/>
          <w:szCs w:val="24"/>
        </w:rPr>
        <w:fldChar w:fldCharType="begin">
          <w:fldData xml:space="preserve">PEVuZE5vdGU+PENpdGU+PEF1dGhvcj5NaW5nbzwvQXV0aG9yPjxZZWFyPjIwMTk8L1llYXI+PFJl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</w:fldData>
        </w:fldChar>
      </w:r>
      <w:r w:rsidR="001F483D">
        <w:rPr>
          <w:rFonts w:ascii="Times New Roman" w:hAnsi="Times New Roman" w:cs="Times New Roman"/>
          <w:sz w:val="24"/>
          <w:szCs w:val="24"/>
        </w:rPr>
        <w:instrText xml:space="preserve"> ADDIN EN.CITE </w:instrText>
      </w:r>
      <w:r w:rsidR="001F483D">
        <w:rPr>
          <w:rFonts w:ascii="Times New Roman" w:hAnsi="Times New Roman" w:cs="Times New Roman"/>
          <w:sz w:val="24"/>
          <w:szCs w:val="24"/>
        </w:rPr>
        <w:fldChar w:fldCharType="begin">
          <w:fldData xml:space="preserve">PEVuZE5vdGU+PENpdGU+PEF1dGhvcj5NaW5nbzwvQXV0aG9yPjxZZWFyPjIwMTk8L1llYXI+PFJl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</w:fldData>
        </w:fldChar>
      </w:r>
      <w:r w:rsidR="001F483D">
        <w:rPr>
          <w:rFonts w:ascii="Times New Roman" w:hAnsi="Times New Roman" w:cs="Times New Roman"/>
          <w:sz w:val="24"/>
          <w:szCs w:val="24"/>
        </w:rPr>
        <w:instrText xml:space="preserve"> ADDIN EN.CITE.DATA </w:instrText>
      </w:r>
      <w:r w:rsidR="001F483D">
        <w:rPr>
          <w:rFonts w:ascii="Times New Roman" w:hAnsi="Times New Roman" w:cs="Times New Roman"/>
          <w:sz w:val="24"/>
          <w:szCs w:val="24"/>
        </w:rPr>
      </w:r>
      <w:r w:rsidR="001F483D">
        <w:rPr>
          <w:rFonts w:ascii="Times New Roman" w:hAnsi="Times New Roman" w:cs="Times New Roman"/>
          <w:sz w:val="24"/>
          <w:szCs w:val="24"/>
        </w:rPr>
        <w:fldChar w:fldCharType="end"/>
      </w:r>
      <w:r w:rsidR="00093AF0">
        <w:rPr>
          <w:rFonts w:ascii="Times New Roman" w:hAnsi="Times New Roman" w:cs="Times New Roman"/>
          <w:sz w:val="24"/>
          <w:szCs w:val="24"/>
        </w:rPr>
      </w:r>
      <w:r w:rsidR="00093AF0">
        <w:rPr>
          <w:rFonts w:ascii="Times New Roman" w:hAnsi="Times New Roman" w:cs="Times New Roman"/>
          <w:sz w:val="24"/>
          <w:szCs w:val="24"/>
        </w:rPr>
        <w:fldChar w:fldCharType="separate"/>
      </w:r>
      <w:r w:rsidR="001F483D">
        <w:rPr>
          <w:rFonts w:ascii="Times New Roman" w:hAnsi="Times New Roman" w:cs="Times New Roman"/>
          <w:noProof/>
          <w:sz w:val="24"/>
          <w:szCs w:val="24"/>
        </w:rPr>
        <w:t>(27)</w:t>
      </w:r>
      <w:r w:rsidR="00093AF0">
        <w:rPr>
          <w:rFonts w:ascii="Times New Roman" w:hAnsi="Times New Roman" w:cs="Times New Roman"/>
          <w:sz w:val="24"/>
          <w:szCs w:val="24"/>
        </w:rPr>
        <w:fldChar w:fldCharType="end"/>
      </w:r>
      <w:r w:rsidR="004A2717" w:rsidRPr="004A2717">
        <w:rPr>
          <w:rFonts w:ascii="Times New Roman" w:hAnsi="Times New Roman" w:cs="Times New Roman"/>
          <w:sz w:val="24"/>
          <w:szCs w:val="24"/>
        </w:rPr>
        <w:t xml:space="preserve"> </w:t>
      </w:r>
      <w:r w:rsidR="004A2717">
        <w:rPr>
          <w:rFonts w:ascii="Times New Roman" w:hAnsi="Times New Roman" w:cs="Times New Roman"/>
          <w:sz w:val="24"/>
          <w:szCs w:val="24"/>
        </w:rPr>
        <w:t xml:space="preserve">(top panel), or the anti-HA 12CA5 mAb (bottom panel). </w:t>
      </w:r>
      <w:r w:rsidR="004A2717" w:rsidRPr="004A2717">
        <w:rPr>
          <w:rFonts w:ascii="Times New Roman" w:hAnsi="Times New Roman" w:cs="Times New Roman"/>
          <w:sz w:val="24"/>
          <w:szCs w:val="24"/>
        </w:rPr>
        <w:t xml:space="preserve">The arrow </w:t>
      </w:r>
      <w:r w:rsidR="00754CCA" w:rsidRPr="00E3415B">
        <w:rPr>
          <w:rFonts w:ascii="Times New Roman" w:hAnsi="Times New Roman" w:cs="Times New Roman"/>
          <w:sz w:val="24"/>
          <w:szCs w:val="24"/>
        </w:rPr>
        <w:t>(</w:t>
      </w:r>
      <w:r w:rsidR="00754CCA" w:rsidRPr="006E1114">
        <w:rPr>
          <w:rFonts w:ascii="Times New Roman" w:hAnsi="Times New Roman" w:cs="Times New Roman"/>
          <w:sz w:val="24"/>
          <w:szCs w:val="24"/>
        </w:rPr>
        <w:t>→</w:t>
      </w:r>
      <w:r w:rsidR="00754CCA" w:rsidRPr="00E3415B">
        <w:rPr>
          <w:rFonts w:ascii="Times New Roman" w:hAnsi="Times New Roman" w:cs="Times New Roman"/>
          <w:sz w:val="24"/>
          <w:szCs w:val="24"/>
        </w:rPr>
        <w:t>)</w:t>
      </w:r>
      <w:r w:rsidR="00754CCA">
        <w:rPr>
          <w:rFonts w:ascii="Times New Roman" w:hAnsi="Times New Roman" w:cs="Times New Roman"/>
          <w:sz w:val="24"/>
          <w:szCs w:val="24"/>
        </w:rPr>
        <w:t xml:space="preserve"> </w:t>
      </w:r>
      <w:r w:rsidR="004A2717" w:rsidRPr="004A2717">
        <w:rPr>
          <w:rFonts w:ascii="Times New Roman" w:hAnsi="Times New Roman" w:cs="Times New Roman"/>
          <w:sz w:val="24"/>
          <w:szCs w:val="24"/>
        </w:rPr>
        <w:t>indicates the migration of full‐length PTEN</w:t>
      </w:r>
      <w:r w:rsidR="00BE1021">
        <w:rPr>
          <w:rFonts w:ascii="Times New Roman" w:hAnsi="Times New Roman" w:cs="Times New Roman"/>
          <w:sz w:val="24"/>
          <w:szCs w:val="24"/>
        </w:rPr>
        <w:t xml:space="preserve"> or PTEN-HA. (b) I</w:t>
      </w:r>
      <w:r w:rsidR="00BE1021" w:rsidRPr="00E3415B">
        <w:rPr>
          <w:rFonts w:ascii="Times New Roman" w:hAnsi="Times New Roman" w:cs="Times New Roman"/>
          <w:sz w:val="24"/>
          <w:szCs w:val="24"/>
        </w:rPr>
        <w:t>nduced expression of</w:t>
      </w:r>
      <w:r w:rsidR="00BE1021">
        <w:rPr>
          <w:rFonts w:ascii="Times New Roman" w:hAnsi="Times New Roman" w:cs="Times New Roman"/>
          <w:sz w:val="24"/>
          <w:szCs w:val="24"/>
        </w:rPr>
        <w:t xml:space="preserve"> </w:t>
      </w:r>
      <w:r w:rsidR="00BE1021" w:rsidRPr="00E3415B">
        <w:rPr>
          <w:rFonts w:ascii="Times New Roman" w:hAnsi="Times New Roman" w:cs="Times New Roman"/>
          <w:sz w:val="24"/>
          <w:szCs w:val="24"/>
        </w:rPr>
        <w:t xml:space="preserve">PTEN </w:t>
      </w:r>
      <w:r w:rsidR="00BE1021">
        <w:rPr>
          <w:rFonts w:ascii="Times New Roman" w:hAnsi="Times New Roman" w:cs="Times New Roman"/>
          <w:sz w:val="24"/>
          <w:szCs w:val="24"/>
        </w:rPr>
        <w:t xml:space="preserve">R233X </w:t>
      </w:r>
      <w:r w:rsidR="00754CCA">
        <w:rPr>
          <w:rFonts w:ascii="Times New Roman" w:hAnsi="Times New Roman" w:cs="Times New Roman"/>
          <w:sz w:val="24"/>
          <w:szCs w:val="24"/>
        </w:rPr>
        <w:t xml:space="preserve">mutation </w:t>
      </w:r>
      <w:r w:rsidR="00BE1021">
        <w:rPr>
          <w:rFonts w:ascii="Times New Roman" w:hAnsi="Times New Roman" w:cs="Times New Roman"/>
          <w:sz w:val="24"/>
          <w:szCs w:val="24"/>
        </w:rPr>
        <w:t>by different readthrough inducer compounds. COS-7 cells were processed as in (a) and treated for 24 h with the indicated compounds (</w:t>
      </w:r>
      <w:r w:rsidR="00C317BF">
        <w:rPr>
          <w:rFonts w:ascii="Times New Roman" w:hAnsi="Times New Roman" w:cs="Times New Roman"/>
          <w:sz w:val="24"/>
          <w:szCs w:val="24"/>
        </w:rPr>
        <w:t xml:space="preserve">-, no treatment; </w:t>
      </w:r>
      <w:r w:rsidR="00BE1021" w:rsidRPr="00E3415B">
        <w:rPr>
          <w:rFonts w:ascii="Times New Roman" w:hAnsi="Times New Roman" w:cs="Times New Roman"/>
          <w:sz w:val="24"/>
          <w:szCs w:val="24"/>
        </w:rPr>
        <w:t xml:space="preserve">G418, 200 </w:t>
      </w:r>
      <w:proofErr w:type="spellStart"/>
      <w:r w:rsidR="00BE1021" w:rsidRPr="00E3415B">
        <w:rPr>
          <w:rFonts w:ascii="Times New Roman" w:hAnsi="Times New Roman" w:cs="Times New Roman"/>
          <w:sz w:val="24"/>
          <w:szCs w:val="24"/>
        </w:rPr>
        <w:t>μg</w:t>
      </w:r>
      <w:proofErr w:type="spellEnd"/>
      <w:r w:rsidR="00BE1021" w:rsidRPr="00E3415B">
        <w:rPr>
          <w:rFonts w:ascii="Times New Roman" w:hAnsi="Times New Roman" w:cs="Times New Roman"/>
          <w:sz w:val="24"/>
          <w:szCs w:val="24"/>
        </w:rPr>
        <w:t xml:space="preserve">/ml; gentamicin, 800 </w:t>
      </w:r>
      <w:proofErr w:type="spellStart"/>
      <w:r w:rsidR="00BE1021" w:rsidRPr="00E3415B">
        <w:rPr>
          <w:rFonts w:ascii="Times New Roman" w:hAnsi="Times New Roman" w:cs="Times New Roman"/>
          <w:sz w:val="24"/>
          <w:szCs w:val="24"/>
        </w:rPr>
        <w:t>μg</w:t>
      </w:r>
      <w:proofErr w:type="spellEnd"/>
      <w:r w:rsidR="00BE1021" w:rsidRPr="00E3415B">
        <w:rPr>
          <w:rFonts w:ascii="Times New Roman" w:hAnsi="Times New Roman" w:cs="Times New Roman"/>
          <w:sz w:val="24"/>
          <w:szCs w:val="24"/>
        </w:rPr>
        <w:t xml:space="preserve">/ml; amikacin, 2 mg/ml; tobramycin, 800 </w:t>
      </w:r>
      <w:proofErr w:type="spellStart"/>
      <w:r w:rsidR="00BE1021" w:rsidRPr="00E3415B">
        <w:rPr>
          <w:rFonts w:ascii="Times New Roman" w:hAnsi="Times New Roman" w:cs="Times New Roman"/>
          <w:sz w:val="24"/>
          <w:szCs w:val="24"/>
        </w:rPr>
        <w:t>μg</w:t>
      </w:r>
      <w:proofErr w:type="spellEnd"/>
      <w:r w:rsidR="00BE1021" w:rsidRPr="00E3415B">
        <w:rPr>
          <w:rFonts w:ascii="Times New Roman" w:hAnsi="Times New Roman" w:cs="Times New Roman"/>
          <w:sz w:val="24"/>
          <w:szCs w:val="24"/>
        </w:rPr>
        <w:t>/ml;</w:t>
      </w:r>
      <w:r w:rsidR="00BE1021">
        <w:rPr>
          <w:rFonts w:ascii="Times New Roman" w:hAnsi="Times New Roman" w:cs="Times New Roman"/>
          <w:sz w:val="24"/>
          <w:szCs w:val="24"/>
        </w:rPr>
        <w:t xml:space="preserve"> </w:t>
      </w:r>
      <w:r w:rsidR="00BE1021" w:rsidRPr="00E3415B">
        <w:rPr>
          <w:rFonts w:ascii="Times New Roman" w:hAnsi="Times New Roman" w:cs="Times New Roman"/>
          <w:sz w:val="24"/>
          <w:szCs w:val="24"/>
        </w:rPr>
        <w:t xml:space="preserve">erythromycin, 175 </w:t>
      </w:r>
      <w:proofErr w:type="spellStart"/>
      <w:r w:rsidR="00BE1021" w:rsidRPr="00E3415B">
        <w:rPr>
          <w:rFonts w:ascii="Times New Roman" w:hAnsi="Times New Roman" w:cs="Times New Roman"/>
          <w:sz w:val="24"/>
          <w:szCs w:val="24"/>
        </w:rPr>
        <w:t>μg</w:t>
      </w:r>
      <w:proofErr w:type="spellEnd"/>
      <w:r w:rsidR="00BE1021" w:rsidRPr="00E3415B">
        <w:rPr>
          <w:rFonts w:ascii="Times New Roman" w:hAnsi="Times New Roman" w:cs="Times New Roman"/>
          <w:sz w:val="24"/>
          <w:szCs w:val="24"/>
        </w:rPr>
        <w:t>/ml).</w:t>
      </w:r>
      <w:r w:rsidR="00BE1021">
        <w:rPr>
          <w:rFonts w:ascii="Times New Roman" w:hAnsi="Times New Roman" w:cs="Times New Roman"/>
          <w:sz w:val="24"/>
          <w:szCs w:val="24"/>
        </w:rPr>
        <w:t xml:space="preserve"> </w:t>
      </w:r>
      <w:r w:rsidR="003062C4">
        <w:rPr>
          <w:rFonts w:ascii="Times New Roman" w:hAnsi="Times New Roman" w:cs="Times New Roman"/>
          <w:sz w:val="24"/>
          <w:szCs w:val="24"/>
        </w:rPr>
        <w:t>Proteins were</w:t>
      </w:r>
      <w:r w:rsidR="00BE1021" w:rsidRPr="00E3415B">
        <w:rPr>
          <w:rFonts w:ascii="Times New Roman" w:hAnsi="Times New Roman" w:cs="Times New Roman"/>
          <w:sz w:val="24"/>
          <w:szCs w:val="24"/>
        </w:rPr>
        <w:t xml:space="preserve"> detected by immunoblot using the anti‐PTEN 6H2.1 mAb</w:t>
      </w:r>
      <w:r w:rsidR="003062C4">
        <w:rPr>
          <w:rFonts w:ascii="Times New Roman" w:hAnsi="Times New Roman" w:cs="Times New Roman"/>
          <w:sz w:val="24"/>
          <w:szCs w:val="24"/>
        </w:rPr>
        <w:t xml:space="preserve"> and</w:t>
      </w:r>
      <w:r w:rsidR="00BE1021">
        <w:rPr>
          <w:rFonts w:ascii="Times New Roman" w:hAnsi="Times New Roman" w:cs="Times New Roman"/>
          <w:sz w:val="24"/>
          <w:szCs w:val="24"/>
        </w:rPr>
        <w:t xml:space="preserve"> </w:t>
      </w:r>
      <w:r w:rsidR="003062C4">
        <w:rPr>
          <w:rFonts w:ascii="Times New Roman" w:hAnsi="Times New Roman" w:cs="Times New Roman"/>
          <w:sz w:val="24"/>
          <w:szCs w:val="24"/>
        </w:rPr>
        <w:t>an</w:t>
      </w:r>
      <w:r w:rsidR="00BE1021">
        <w:rPr>
          <w:rFonts w:ascii="Times New Roman" w:hAnsi="Times New Roman" w:cs="Times New Roman"/>
          <w:sz w:val="24"/>
          <w:szCs w:val="24"/>
        </w:rPr>
        <w:t xml:space="preserve"> anti-</w:t>
      </w:r>
      <w:r w:rsidR="003062C4">
        <w:rPr>
          <w:rFonts w:ascii="Times New Roman" w:hAnsi="Times New Roman" w:cs="Times New Roman"/>
          <w:sz w:val="24"/>
          <w:szCs w:val="24"/>
        </w:rPr>
        <w:t xml:space="preserve">GAPDH </w:t>
      </w:r>
      <w:r w:rsidR="00857DA0">
        <w:rPr>
          <w:rFonts w:ascii="Times New Roman" w:hAnsi="Times New Roman" w:cs="Times New Roman"/>
          <w:sz w:val="24"/>
          <w:szCs w:val="24"/>
        </w:rPr>
        <w:t>antibody</w:t>
      </w:r>
      <w:r w:rsidR="00E540E6">
        <w:rPr>
          <w:rFonts w:ascii="Times New Roman" w:hAnsi="Times New Roman" w:cs="Times New Roman"/>
          <w:sz w:val="24"/>
          <w:szCs w:val="24"/>
        </w:rPr>
        <w:t>.</w:t>
      </w:r>
      <w:r w:rsidR="00754CCA">
        <w:rPr>
          <w:rFonts w:ascii="Times New Roman" w:hAnsi="Times New Roman" w:cs="Times New Roman"/>
          <w:sz w:val="24"/>
          <w:szCs w:val="24"/>
        </w:rPr>
        <w:t xml:space="preserve"> </w:t>
      </w:r>
      <w:r w:rsidR="00754CCA" w:rsidRPr="004A2717">
        <w:rPr>
          <w:rFonts w:ascii="Times New Roman" w:hAnsi="Times New Roman" w:cs="Times New Roman"/>
          <w:sz w:val="24"/>
          <w:szCs w:val="24"/>
        </w:rPr>
        <w:t xml:space="preserve">The arrow </w:t>
      </w:r>
      <w:r w:rsidR="00754CCA" w:rsidRPr="00E3415B">
        <w:rPr>
          <w:rFonts w:ascii="Times New Roman" w:hAnsi="Times New Roman" w:cs="Times New Roman"/>
          <w:sz w:val="24"/>
          <w:szCs w:val="24"/>
        </w:rPr>
        <w:t>(→)</w:t>
      </w:r>
      <w:r w:rsidR="00754CCA">
        <w:rPr>
          <w:rFonts w:ascii="Times New Roman" w:hAnsi="Times New Roman" w:cs="Times New Roman"/>
          <w:sz w:val="24"/>
          <w:szCs w:val="24"/>
        </w:rPr>
        <w:t xml:space="preserve"> </w:t>
      </w:r>
      <w:r w:rsidR="00754CCA" w:rsidRPr="004A2717">
        <w:rPr>
          <w:rFonts w:ascii="Times New Roman" w:hAnsi="Times New Roman" w:cs="Times New Roman"/>
          <w:sz w:val="24"/>
          <w:szCs w:val="24"/>
        </w:rPr>
        <w:t>indicates the migration of full‐length PTEN</w:t>
      </w:r>
      <w:r w:rsidR="00754CCA">
        <w:rPr>
          <w:rFonts w:ascii="Times New Roman" w:hAnsi="Times New Roman" w:cs="Times New Roman"/>
          <w:sz w:val="24"/>
          <w:szCs w:val="24"/>
        </w:rPr>
        <w:t>.</w:t>
      </w:r>
      <w:r w:rsidR="00E540E6">
        <w:rPr>
          <w:rFonts w:ascii="Times New Roman" w:hAnsi="Times New Roman" w:cs="Times New Roman"/>
          <w:sz w:val="24"/>
          <w:szCs w:val="24"/>
        </w:rPr>
        <w:t xml:space="preserve"> (c) </w:t>
      </w:r>
      <w:r w:rsidR="00355C83">
        <w:rPr>
          <w:rFonts w:ascii="Times New Roman" w:hAnsi="Times New Roman" w:cs="Times New Roman"/>
          <w:sz w:val="24"/>
          <w:szCs w:val="24"/>
        </w:rPr>
        <w:t xml:space="preserve">Schematic of PTEN domains, with indication of the PTC illustrated in the Figure and the methionine residue at position 35 (Met35), which is used as an alternative initiation Met in the presence of upstream PTC, generating </w:t>
      </w:r>
      <w:r w:rsidR="00355C83" w:rsidRPr="00E3415B">
        <w:rPr>
          <w:rFonts w:ascii="Times New Roman" w:hAnsi="Times New Roman" w:cs="Times New Roman"/>
          <w:sz w:val="24"/>
          <w:szCs w:val="24"/>
        </w:rPr>
        <w:t>the PTEN‐N‐terminal‐truncated</w:t>
      </w:r>
      <w:r w:rsidR="00355C83">
        <w:rPr>
          <w:rFonts w:ascii="Times New Roman" w:hAnsi="Times New Roman" w:cs="Times New Roman"/>
          <w:sz w:val="24"/>
          <w:szCs w:val="24"/>
        </w:rPr>
        <w:t xml:space="preserve"> </w:t>
      </w:r>
      <w:r w:rsidR="00355C83" w:rsidRPr="00E3415B">
        <w:rPr>
          <w:rFonts w:ascii="Times New Roman" w:hAnsi="Times New Roman" w:cs="Times New Roman"/>
          <w:sz w:val="24"/>
          <w:szCs w:val="24"/>
        </w:rPr>
        <w:t>protein</w:t>
      </w:r>
      <w:r w:rsidR="00355C83">
        <w:rPr>
          <w:rFonts w:ascii="Times New Roman" w:hAnsi="Times New Roman" w:cs="Times New Roman"/>
          <w:sz w:val="24"/>
          <w:szCs w:val="24"/>
        </w:rPr>
        <w:t xml:space="preserve"> PTEN M35 </w:t>
      </w:r>
      <w:r w:rsidR="00093AF0">
        <w:rPr>
          <w:rFonts w:ascii="Times New Roman" w:hAnsi="Times New Roman" w:cs="Times New Roman"/>
          <w:sz w:val="24"/>
          <w:szCs w:val="24"/>
        </w:rPr>
        <w:fldChar w:fldCharType="begin">
          <w:fldData xml:space="preserve">PEVuZE5vdGU+PENpdGU+PEF1dGhvcj5MdW5hPC9BdXRob3I+PFllYXI+MjAyMTwvWWVhcj48UmVj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</w:fldData>
        </w:fldChar>
      </w:r>
      <w:r w:rsidR="001F483D">
        <w:rPr>
          <w:rFonts w:ascii="Times New Roman" w:hAnsi="Times New Roman" w:cs="Times New Roman"/>
          <w:sz w:val="24"/>
          <w:szCs w:val="24"/>
        </w:rPr>
        <w:instrText xml:space="preserve"> ADDIN EN.CITE </w:instrText>
      </w:r>
      <w:r w:rsidR="001F483D">
        <w:rPr>
          <w:rFonts w:ascii="Times New Roman" w:hAnsi="Times New Roman" w:cs="Times New Roman"/>
          <w:sz w:val="24"/>
          <w:szCs w:val="24"/>
        </w:rPr>
        <w:fldChar w:fldCharType="begin">
          <w:fldData xml:space="preserve">PEVuZE5vdGU+PENpdGU+PEF1dGhvcj5MdW5hPC9BdXRob3I+PFllYXI+MjAyMTwvWWVhcj48UmVj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</w:fldData>
        </w:fldChar>
      </w:r>
      <w:r w:rsidR="001F483D">
        <w:rPr>
          <w:rFonts w:ascii="Times New Roman" w:hAnsi="Times New Roman" w:cs="Times New Roman"/>
          <w:sz w:val="24"/>
          <w:szCs w:val="24"/>
        </w:rPr>
        <w:instrText xml:space="preserve"> ADDIN EN.CITE.DATA </w:instrText>
      </w:r>
      <w:r w:rsidR="001F483D">
        <w:rPr>
          <w:rFonts w:ascii="Times New Roman" w:hAnsi="Times New Roman" w:cs="Times New Roman"/>
          <w:sz w:val="24"/>
          <w:szCs w:val="24"/>
        </w:rPr>
      </w:r>
      <w:r w:rsidR="001F483D">
        <w:rPr>
          <w:rFonts w:ascii="Times New Roman" w:hAnsi="Times New Roman" w:cs="Times New Roman"/>
          <w:sz w:val="24"/>
          <w:szCs w:val="24"/>
        </w:rPr>
        <w:fldChar w:fldCharType="end"/>
      </w:r>
      <w:r w:rsidR="00093AF0">
        <w:rPr>
          <w:rFonts w:ascii="Times New Roman" w:hAnsi="Times New Roman" w:cs="Times New Roman"/>
          <w:sz w:val="24"/>
          <w:szCs w:val="24"/>
        </w:rPr>
      </w:r>
      <w:r w:rsidR="00093AF0">
        <w:rPr>
          <w:rFonts w:ascii="Times New Roman" w:hAnsi="Times New Roman" w:cs="Times New Roman"/>
          <w:sz w:val="24"/>
          <w:szCs w:val="24"/>
        </w:rPr>
        <w:fldChar w:fldCharType="separate"/>
      </w:r>
      <w:r w:rsidR="001F483D">
        <w:rPr>
          <w:rFonts w:ascii="Times New Roman" w:hAnsi="Times New Roman" w:cs="Times New Roman"/>
          <w:noProof/>
          <w:sz w:val="24"/>
          <w:szCs w:val="24"/>
        </w:rPr>
        <w:t>(17)</w:t>
      </w:r>
      <w:r w:rsidR="00093AF0">
        <w:rPr>
          <w:rFonts w:ascii="Times New Roman" w:hAnsi="Times New Roman" w:cs="Times New Roman"/>
          <w:sz w:val="24"/>
          <w:szCs w:val="24"/>
        </w:rPr>
        <w:fldChar w:fldCharType="end"/>
      </w:r>
      <w:r w:rsidR="00355C83">
        <w:rPr>
          <w:rFonts w:ascii="Times New Roman" w:hAnsi="Times New Roman" w:cs="Times New Roman"/>
          <w:sz w:val="24"/>
          <w:szCs w:val="24"/>
        </w:rPr>
        <w:t xml:space="preserve">. (indicated with an </w:t>
      </w:r>
      <w:r w:rsidR="00355C83" w:rsidRPr="00E3415B">
        <w:rPr>
          <w:rFonts w:ascii="Times New Roman" w:hAnsi="Times New Roman" w:cs="Times New Roman"/>
          <w:sz w:val="24"/>
          <w:szCs w:val="24"/>
        </w:rPr>
        <w:t xml:space="preserve">asterisk (*) </w:t>
      </w:r>
      <w:r w:rsidR="00355C83">
        <w:rPr>
          <w:rFonts w:ascii="Times New Roman" w:hAnsi="Times New Roman" w:cs="Times New Roman"/>
          <w:sz w:val="24"/>
          <w:szCs w:val="24"/>
        </w:rPr>
        <w:t xml:space="preserve">in the top panel) (d) </w:t>
      </w:r>
      <w:r w:rsidR="00E3415B" w:rsidRPr="00E3415B">
        <w:rPr>
          <w:rFonts w:ascii="Times New Roman" w:hAnsi="Times New Roman" w:cs="Times New Roman"/>
          <w:sz w:val="24"/>
          <w:szCs w:val="24"/>
        </w:rPr>
        <w:t>Readthrough‐induced expression of the</w:t>
      </w:r>
      <w:r w:rsidR="00BC65F5">
        <w:rPr>
          <w:rFonts w:ascii="Times New Roman" w:hAnsi="Times New Roman" w:cs="Times New Roman"/>
          <w:sz w:val="24"/>
          <w:szCs w:val="24"/>
        </w:rPr>
        <w:t xml:space="preserve"> </w:t>
      </w:r>
      <w:r w:rsidR="00E3415B" w:rsidRPr="00E3415B">
        <w:rPr>
          <w:rFonts w:ascii="Times New Roman" w:hAnsi="Times New Roman" w:cs="Times New Roman"/>
          <w:sz w:val="24"/>
          <w:szCs w:val="24"/>
        </w:rPr>
        <w:t xml:space="preserve">disease‐associated PTEN </w:t>
      </w:r>
      <w:r w:rsidR="00BC65F5">
        <w:rPr>
          <w:rFonts w:ascii="Times New Roman" w:hAnsi="Times New Roman" w:cs="Times New Roman"/>
          <w:sz w:val="24"/>
          <w:szCs w:val="24"/>
        </w:rPr>
        <w:t xml:space="preserve">R11X </w:t>
      </w:r>
      <w:r w:rsidR="00BC65F5" w:rsidRPr="00E3415B">
        <w:rPr>
          <w:rFonts w:ascii="Times New Roman" w:hAnsi="Times New Roman" w:cs="Times New Roman"/>
          <w:sz w:val="24"/>
          <w:szCs w:val="24"/>
        </w:rPr>
        <w:t>[p.(Arg</w:t>
      </w:r>
      <w:r w:rsidR="00BC65F5">
        <w:rPr>
          <w:rFonts w:ascii="Times New Roman" w:hAnsi="Times New Roman" w:cs="Times New Roman"/>
          <w:sz w:val="24"/>
          <w:szCs w:val="24"/>
        </w:rPr>
        <w:t>11</w:t>
      </w:r>
      <w:r w:rsidR="00BC65F5" w:rsidRPr="00E3415B">
        <w:rPr>
          <w:rFonts w:ascii="Times New Roman" w:hAnsi="Times New Roman" w:cs="Times New Roman"/>
          <w:sz w:val="24"/>
          <w:szCs w:val="24"/>
        </w:rPr>
        <w:t>Ter)</w:t>
      </w:r>
      <w:r w:rsidR="00BC65F5">
        <w:rPr>
          <w:rFonts w:ascii="Times New Roman" w:hAnsi="Times New Roman" w:cs="Times New Roman"/>
          <w:sz w:val="24"/>
          <w:szCs w:val="24"/>
        </w:rPr>
        <w:t>, TGA</w:t>
      </w:r>
      <w:r w:rsidR="00BC65F5" w:rsidRPr="00E3415B">
        <w:rPr>
          <w:rFonts w:ascii="Times New Roman" w:hAnsi="Times New Roman" w:cs="Times New Roman"/>
          <w:sz w:val="24"/>
          <w:szCs w:val="24"/>
        </w:rPr>
        <w:t>]</w:t>
      </w:r>
      <w:r w:rsidR="00BC65F5">
        <w:rPr>
          <w:rFonts w:ascii="Times New Roman" w:hAnsi="Times New Roman" w:cs="Times New Roman"/>
          <w:sz w:val="24"/>
          <w:szCs w:val="24"/>
        </w:rPr>
        <w:t xml:space="preserve">, R15X </w:t>
      </w:r>
      <w:r w:rsidR="00BC65F5" w:rsidRPr="00E3415B">
        <w:rPr>
          <w:rFonts w:ascii="Times New Roman" w:hAnsi="Times New Roman" w:cs="Times New Roman"/>
          <w:sz w:val="24"/>
          <w:szCs w:val="24"/>
        </w:rPr>
        <w:t>[p.(Arg1</w:t>
      </w:r>
      <w:r w:rsidR="00BC65F5">
        <w:rPr>
          <w:rFonts w:ascii="Times New Roman" w:hAnsi="Times New Roman" w:cs="Times New Roman"/>
          <w:sz w:val="24"/>
          <w:szCs w:val="24"/>
        </w:rPr>
        <w:t>5</w:t>
      </w:r>
      <w:r w:rsidR="00BC65F5" w:rsidRPr="00E3415B">
        <w:rPr>
          <w:rFonts w:ascii="Times New Roman" w:hAnsi="Times New Roman" w:cs="Times New Roman"/>
          <w:sz w:val="24"/>
          <w:szCs w:val="24"/>
        </w:rPr>
        <w:t>Ter)</w:t>
      </w:r>
      <w:r w:rsidR="00BC65F5">
        <w:rPr>
          <w:rFonts w:ascii="Times New Roman" w:hAnsi="Times New Roman" w:cs="Times New Roman"/>
          <w:sz w:val="24"/>
          <w:szCs w:val="24"/>
        </w:rPr>
        <w:t>, TGA</w:t>
      </w:r>
      <w:r w:rsidR="00BC65F5" w:rsidRPr="00E3415B">
        <w:rPr>
          <w:rFonts w:ascii="Times New Roman" w:hAnsi="Times New Roman" w:cs="Times New Roman"/>
          <w:sz w:val="24"/>
          <w:szCs w:val="24"/>
        </w:rPr>
        <w:t>]</w:t>
      </w:r>
      <w:r w:rsidR="00BC65F5">
        <w:rPr>
          <w:rFonts w:ascii="Times New Roman" w:hAnsi="Times New Roman" w:cs="Times New Roman"/>
          <w:sz w:val="24"/>
          <w:szCs w:val="24"/>
        </w:rPr>
        <w:t xml:space="preserve">, and </w:t>
      </w:r>
      <w:r w:rsidR="00E3415B" w:rsidRPr="00E3415B">
        <w:rPr>
          <w:rFonts w:ascii="Times New Roman" w:hAnsi="Times New Roman" w:cs="Times New Roman"/>
          <w:sz w:val="24"/>
          <w:szCs w:val="24"/>
        </w:rPr>
        <w:t>R130X [p.(Arg130Ter)</w:t>
      </w:r>
      <w:r w:rsidR="00BC65F5">
        <w:rPr>
          <w:rFonts w:ascii="Times New Roman" w:hAnsi="Times New Roman" w:cs="Times New Roman"/>
          <w:sz w:val="24"/>
          <w:szCs w:val="24"/>
        </w:rPr>
        <w:t>, TGA</w:t>
      </w:r>
      <w:r w:rsidR="00E3415B" w:rsidRPr="00E3415B">
        <w:rPr>
          <w:rFonts w:ascii="Times New Roman" w:hAnsi="Times New Roman" w:cs="Times New Roman"/>
          <w:sz w:val="24"/>
          <w:szCs w:val="24"/>
        </w:rPr>
        <w:t>]</w:t>
      </w:r>
      <w:r w:rsidR="00754CCA">
        <w:rPr>
          <w:rFonts w:ascii="Times New Roman" w:hAnsi="Times New Roman" w:cs="Times New Roman"/>
          <w:sz w:val="24"/>
          <w:szCs w:val="24"/>
        </w:rPr>
        <w:t xml:space="preserve"> N-terminal mutations</w:t>
      </w:r>
      <w:r w:rsidR="00E3415B" w:rsidRPr="00E3415B">
        <w:rPr>
          <w:rFonts w:ascii="Times New Roman" w:hAnsi="Times New Roman" w:cs="Times New Roman"/>
          <w:sz w:val="24"/>
          <w:szCs w:val="24"/>
        </w:rPr>
        <w:t xml:space="preserve">. </w:t>
      </w:r>
      <w:r w:rsidR="00E540E6">
        <w:rPr>
          <w:rFonts w:ascii="Times New Roman" w:hAnsi="Times New Roman" w:cs="Times New Roman"/>
          <w:sz w:val="24"/>
          <w:szCs w:val="24"/>
        </w:rPr>
        <w:lastRenderedPageBreak/>
        <w:t xml:space="preserve">COS-7 cells were processed as in (a) and treated for 24 h with </w:t>
      </w:r>
      <w:r w:rsidR="00E540E6" w:rsidRPr="00E3415B">
        <w:rPr>
          <w:rFonts w:ascii="Times New Roman" w:hAnsi="Times New Roman" w:cs="Times New Roman"/>
          <w:sz w:val="24"/>
          <w:szCs w:val="24"/>
        </w:rPr>
        <w:t xml:space="preserve">G418 </w:t>
      </w:r>
      <w:r w:rsidR="00E540E6">
        <w:rPr>
          <w:rFonts w:ascii="Times New Roman" w:hAnsi="Times New Roman" w:cs="Times New Roman"/>
          <w:sz w:val="24"/>
          <w:szCs w:val="24"/>
        </w:rPr>
        <w:t>(</w:t>
      </w:r>
      <w:r w:rsidR="00E540E6" w:rsidRPr="00E3415B">
        <w:rPr>
          <w:rFonts w:ascii="Times New Roman" w:hAnsi="Times New Roman" w:cs="Times New Roman"/>
          <w:sz w:val="24"/>
          <w:szCs w:val="24"/>
        </w:rPr>
        <w:t xml:space="preserve">200 </w:t>
      </w:r>
      <w:proofErr w:type="spellStart"/>
      <w:r w:rsidR="00E540E6" w:rsidRPr="00E3415B">
        <w:rPr>
          <w:rFonts w:ascii="Times New Roman" w:hAnsi="Times New Roman" w:cs="Times New Roman"/>
          <w:sz w:val="24"/>
          <w:szCs w:val="24"/>
        </w:rPr>
        <w:t>μg</w:t>
      </w:r>
      <w:proofErr w:type="spellEnd"/>
      <w:r w:rsidR="00E540E6" w:rsidRPr="00E3415B">
        <w:rPr>
          <w:rFonts w:ascii="Times New Roman" w:hAnsi="Times New Roman" w:cs="Times New Roman"/>
          <w:sz w:val="24"/>
          <w:szCs w:val="24"/>
        </w:rPr>
        <w:t>/ml</w:t>
      </w:r>
      <w:r w:rsidR="00E540E6">
        <w:rPr>
          <w:rFonts w:ascii="Times New Roman" w:hAnsi="Times New Roman" w:cs="Times New Roman"/>
          <w:sz w:val="24"/>
          <w:szCs w:val="24"/>
        </w:rPr>
        <w:t>), as indicated. Proteins were</w:t>
      </w:r>
      <w:r w:rsidR="00E540E6" w:rsidRPr="00E3415B">
        <w:rPr>
          <w:rFonts w:ascii="Times New Roman" w:hAnsi="Times New Roman" w:cs="Times New Roman"/>
          <w:sz w:val="24"/>
          <w:szCs w:val="24"/>
        </w:rPr>
        <w:t xml:space="preserve"> detected by immunoblot </w:t>
      </w:r>
      <w:r w:rsidR="00E540E6">
        <w:rPr>
          <w:rFonts w:ascii="Times New Roman" w:hAnsi="Times New Roman" w:cs="Times New Roman"/>
          <w:sz w:val="24"/>
          <w:szCs w:val="24"/>
        </w:rPr>
        <w:t>as in (b).</w:t>
      </w:r>
      <w:r w:rsidR="00754CCA">
        <w:rPr>
          <w:rFonts w:ascii="Times New Roman" w:hAnsi="Times New Roman" w:cs="Times New Roman"/>
          <w:sz w:val="24"/>
          <w:szCs w:val="24"/>
        </w:rPr>
        <w:t xml:space="preserve"> In the top panel, a representative immunoblot is shown. </w:t>
      </w:r>
      <w:r w:rsidR="00754CCA" w:rsidRPr="004A2717">
        <w:rPr>
          <w:rFonts w:ascii="Times New Roman" w:hAnsi="Times New Roman" w:cs="Times New Roman"/>
          <w:sz w:val="24"/>
          <w:szCs w:val="24"/>
        </w:rPr>
        <w:t xml:space="preserve">The arrow </w:t>
      </w:r>
      <w:r w:rsidR="00754CCA" w:rsidRPr="00E3415B">
        <w:rPr>
          <w:rFonts w:ascii="Times New Roman" w:hAnsi="Times New Roman" w:cs="Times New Roman"/>
          <w:sz w:val="24"/>
          <w:szCs w:val="24"/>
        </w:rPr>
        <w:t>(→)</w:t>
      </w:r>
      <w:r w:rsidR="00754CCA">
        <w:rPr>
          <w:rFonts w:ascii="Times New Roman" w:hAnsi="Times New Roman" w:cs="Times New Roman"/>
          <w:sz w:val="24"/>
          <w:szCs w:val="24"/>
        </w:rPr>
        <w:t xml:space="preserve"> </w:t>
      </w:r>
      <w:r w:rsidR="00754CCA" w:rsidRPr="004A2717">
        <w:rPr>
          <w:rFonts w:ascii="Times New Roman" w:hAnsi="Times New Roman" w:cs="Times New Roman"/>
          <w:sz w:val="24"/>
          <w:szCs w:val="24"/>
        </w:rPr>
        <w:t>indicates the migration of full‐length PTEN</w:t>
      </w:r>
      <w:r w:rsidR="00754CCA">
        <w:rPr>
          <w:rFonts w:ascii="Times New Roman" w:hAnsi="Times New Roman" w:cs="Times New Roman"/>
          <w:sz w:val="24"/>
          <w:szCs w:val="24"/>
        </w:rPr>
        <w:t>.</w:t>
      </w:r>
      <w:r w:rsidR="00355C83">
        <w:rPr>
          <w:rFonts w:ascii="Times New Roman" w:hAnsi="Times New Roman" w:cs="Times New Roman"/>
          <w:sz w:val="24"/>
          <w:szCs w:val="24"/>
        </w:rPr>
        <w:t xml:space="preserve"> The </w:t>
      </w:r>
      <w:r w:rsidR="00355C83" w:rsidRPr="00E3415B">
        <w:rPr>
          <w:rFonts w:ascii="Times New Roman" w:hAnsi="Times New Roman" w:cs="Times New Roman"/>
          <w:sz w:val="24"/>
          <w:szCs w:val="24"/>
        </w:rPr>
        <w:t>asterisk (*)</w:t>
      </w:r>
      <w:r w:rsidR="00754CCA">
        <w:rPr>
          <w:rFonts w:ascii="Times New Roman" w:hAnsi="Times New Roman" w:cs="Times New Roman"/>
          <w:sz w:val="24"/>
          <w:szCs w:val="24"/>
        </w:rPr>
        <w:t xml:space="preserve"> </w:t>
      </w:r>
      <w:r w:rsidR="00355C83">
        <w:rPr>
          <w:rFonts w:ascii="Times New Roman" w:hAnsi="Times New Roman" w:cs="Times New Roman"/>
          <w:sz w:val="24"/>
          <w:szCs w:val="24"/>
        </w:rPr>
        <w:t>indicates the migration of PTEN M35.</w:t>
      </w:r>
      <w:r w:rsidR="00080012">
        <w:rPr>
          <w:rFonts w:ascii="Times New Roman" w:hAnsi="Times New Roman" w:cs="Times New Roman"/>
          <w:sz w:val="24"/>
          <w:szCs w:val="24"/>
        </w:rPr>
        <w:t xml:space="preserve"> </w:t>
      </w:r>
      <w:r w:rsidR="00BB6485">
        <w:rPr>
          <w:rFonts w:ascii="Times New Roman" w:hAnsi="Times New Roman" w:cs="Times New Roman"/>
          <w:sz w:val="24"/>
          <w:szCs w:val="24"/>
        </w:rPr>
        <w:t>In the bot</w:t>
      </w:r>
      <w:r w:rsidR="00080012">
        <w:rPr>
          <w:rFonts w:ascii="Times New Roman" w:hAnsi="Times New Roman" w:cs="Times New Roman"/>
          <w:sz w:val="24"/>
          <w:szCs w:val="24"/>
        </w:rPr>
        <w:t>tom</w:t>
      </w:r>
      <w:r w:rsidR="00BB6485">
        <w:rPr>
          <w:rFonts w:ascii="Times New Roman" w:hAnsi="Times New Roman" w:cs="Times New Roman"/>
          <w:sz w:val="24"/>
          <w:szCs w:val="24"/>
        </w:rPr>
        <w:t xml:space="preserve"> panel, the q</w:t>
      </w:r>
      <w:r w:rsidR="00E3415B" w:rsidRPr="00E3415B">
        <w:rPr>
          <w:rFonts w:ascii="Times New Roman" w:hAnsi="Times New Roman" w:cs="Times New Roman"/>
          <w:sz w:val="24"/>
          <w:szCs w:val="24"/>
        </w:rPr>
        <w:t>uantification of</w:t>
      </w:r>
      <w:r w:rsidR="00BB6485">
        <w:rPr>
          <w:rFonts w:ascii="Times New Roman" w:hAnsi="Times New Roman" w:cs="Times New Roman"/>
          <w:sz w:val="24"/>
          <w:szCs w:val="24"/>
        </w:rPr>
        <w:t xml:space="preserve"> the </w:t>
      </w:r>
      <w:r w:rsidR="00E3415B" w:rsidRPr="00E3415B">
        <w:rPr>
          <w:rFonts w:ascii="Times New Roman" w:hAnsi="Times New Roman" w:cs="Times New Roman"/>
          <w:sz w:val="24"/>
          <w:szCs w:val="24"/>
        </w:rPr>
        <w:t xml:space="preserve">readthrough‐induced expression of </w:t>
      </w:r>
      <w:r w:rsidR="00BB6485">
        <w:rPr>
          <w:rFonts w:ascii="Times New Roman" w:hAnsi="Times New Roman" w:cs="Times New Roman"/>
          <w:sz w:val="24"/>
          <w:szCs w:val="24"/>
        </w:rPr>
        <w:t xml:space="preserve">the </w:t>
      </w:r>
      <w:r w:rsidR="00E3415B" w:rsidRPr="00E3415B">
        <w:rPr>
          <w:rFonts w:ascii="Times New Roman" w:hAnsi="Times New Roman" w:cs="Times New Roman"/>
          <w:sz w:val="24"/>
          <w:szCs w:val="24"/>
        </w:rPr>
        <w:t>PTEN PTC mutations</w:t>
      </w:r>
      <w:r w:rsidR="00BB6485">
        <w:rPr>
          <w:rFonts w:ascii="Times New Roman" w:hAnsi="Times New Roman" w:cs="Times New Roman"/>
          <w:sz w:val="24"/>
          <w:szCs w:val="24"/>
        </w:rPr>
        <w:t xml:space="preserve"> is shown</w:t>
      </w:r>
      <w:r w:rsidR="00AC5B66">
        <w:rPr>
          <w:rFonts w:ascii="Times New Roman" w:hAnsi="Times New Roman" w:cs="Times New Roman"/>
          <w:sz w:val="24"/>
          <w:szCs w:val="24"/>
        </w:rPr>
        <w:t>.</w:t>
      </w:r>
      <w:r w:rsidR="00BB6485">
        <w:rPr>
          <w:rFonts w:ascii="Times New Roman" w:hAnsi="Times New Roman" w:cs="Times New Roman"/>
          <w:sz w:val="24"/>
          <w:szCs w:val="24"/>
        </w:rPr>
        <w:t xml:space="preserve"> </w:t>
      </w:r>
      <w:r w:rsidR="00AC5B66">
        <w:rPr>
          <w:rFonts w:ascii="Times New Roman" w:hAnsi="Times New Roman" w:cs="Times New Roman"/>
          <w:sz w:val="24"/>
          <w:szCs w:val="24"/>
        </w:rPr>
        <w:t>The r</w:t>
      </w:r>
      <w:r w:rsidR="00BB6485">
        <w:rPr>
          <w:rFonts w:ascii="Times New Roman" w:hAnsi="Times New Roman" w:cs="Times New Roman"/>
          <w:sz w:val="24"/>
          <w:szCs w:val="24"/>
        </w:rPr>
        <w:t>eadthrough efficiency</w:t>
      </w:r>
      <w:r w:rsidR="00AC5B66">
        <w:rPr>
          <w:rFonts w:ascii="Times New Roman" w:hAnsi="Times New Roman" w:cs="Times New Roman"/>
          <w:sz w:val="24"/>
          <w:szCs w:val="24"/>
        </w:rPr>
        <w:t xml:space="preserve"> is represented as the </w:t>
      </w:r>
      <w:r w:rsidR="00BB6485">
        <w:rPr>
          <w:rFonts w:ascii="Times New Roman" w:hAnsi="Times New Roman" w:cs="Times New Roman"/>
          <w:sz w:val="24"/>
          <w:szCs w:val="24"/>
        </w:rPr>
        <w:t xml:space="preserve">percentage of full-length PTEN expression </w:t>
      </w:r>
      <w:r w:rsidR="00AC5B66">
        <w:rPr>
          <w:rFonts w:ascii="Times New Roman" w:hAnsi="Times New Roman" w:cs="Times New Roman"/>
          <w:sz w:val="24"/>
          <w:szCs w:val="24"/>
        </w:rPr>
        <w:t xml:space="preserve">from </w:t>
      </w:r>
      <w:r w:rsidR="00BB6485">
        <w:rPr>
          <w:rFonts w:ascii="Times New Roman" w:hAnsi="Times New Roman" w:cs="Times New Roman"/>
          <w:sz w:val="24"/>
          <w:szCs w:val="24"/>
        </w:rPr>
        <w:t xml:space="preserve">each PTEN PTC </w:t>
      </w:r>
      <w:r w:rsidR="00AC5B66">
        <w:rPr>
          <w:rFonts w:ascii="Times New Roman" w:hAnsi="Times New Roman" w:cs="Times New Roman"/>
          <w:sz w:val="24"/>
          <w:szCs w:val="24"/>
        </w:rPr>
        <w:t xml:space="preserve">mutation </w:t>
      </w:r>
      <w:r w:rsidR="00BB6485">
        <w:rPr>
          <w:rFonts w:ascii="Times New Roman" w:hAnsi="Times New Roman" w:cs="Times New Roman"/>
          <w:sz w:val="24"/>
          <w:szCs w:val="24"/>
        </w:rPr>
        <w:t xml:space="preserve">with respect to PTEN wild type. </w:t>
      </w:r>
      <w:r w:rsidR="00412494">
        <w:rPr>
          <w:rFonts w:ascii="Times New Roman" w:hAnsi="Times New Roman" w:cs="Times New Roman"/>
          <w:sz w:val="24"/>
          <w:szCs w:val="24"/>
        </w:rPr>
        <w:t>PTEN amino acid numbering is according to NP_</w:t>
      </w:r>
      <w:r w:rsidR="00245A23">
        <w:rPr>
          <w:rFonts w:ascii="Times New Roman" w:hAnsi="Times New Roman" w:cs="Times New Roman"/>
          <w:sz w:val="24"/>
          <w:szCs w:val="24"/>
        </w:rPr>
        <w:t>000305.</w:t>
      </w:r>
    </w:p>
    <w:p w14:paraId="2A93D6FD" w14:textId="04AB83A0" w:rsidR="004816D5" w:rsidRDefault="004816D5" w:rsidP="00525AB8">
      <w:pPr>
        <w:pStyle w:val="NoSpacing"/>
        <w:spacing w:line="360" w:lineRule="auto"/>
        <w:jc w:val="both"/>
        <w:rPr>
          <w:rFonts w:ascii="Times New Roman" w:hAnsi="Times New Roman" w:cs="Times New Roman"/>
          <w:sz w:val="24"/>
          <w:szCs w:val="24"/>
        </w:rPr>
      </w:pPr>
    </w:p>
    <w:p w14:paraId="42E55130" w14:textId="726883E3" w:rsidR="004816D5" w:rsidRDefault="004816D5" w:rsidP="00525AB8">
      <w:pPr>
        <w:pStyle w:val="NoSpacing"/>
        <w:spacing w:line="360" w:lineRule="auto"/>
        <w:jc w:val="both"/>
        <w:rPr>
          <w:rFonts w:ascii="Times New Roman" w:hAnsi="Times New Roman" w:cs="Times New Roman"/>
          <w:sz w:val="24"/>
          <w:szCs w:val="24"/>
        </w:rPr>
      </w:pPr>
    </w:p>
    <w:p w14:paraId="622DF0A1" w14:textId="2FA2F73C" w:rsidR="00245A23" w:rsidRPr="00E3415B" w:rsidRDefault="004816D5" w:rsidP="00245A23">
      <w:pPr>
        <w:pStyle w:val="NoSpacing"/>
        <w:spacing w:line="360" w:lineRule="auto"/>
        <w:jc w:val="both"/>
        <w:rPr>
          <w:rFonts w:ascii="Times New Roman" w:hAnsi="Times New Roman" w:cs="Times New Roman"/>
          <w:sz w:val="24"/>
          <w:szCs w:val="24"/>
        </w:rPr>
      </w:pPr>
      <w:r w:rsidRPr="00E2625D">
        <w:rPr>
          <w:rFonts w:ascii="Times New Roman" w:hAnsi="Times New Roman" w:cs="Times New Roman"/>
          <w:b/>
          <w:sz w:val="24"/>
          <w:szCs w:val="24"/>
        </w:rPr>
        <w:t xml:space="preserve">Figure </w:t>
      </w:r>
      <w:r w:rsidR="00A2548F">
        <w:rPr>
          <w:rFonts w:ascii="Times New Roman" w:hAnsi="Times New Roman" w:cs="Times New Roman"/>
          <w:b/>
          <w:sz w:val="24"/>
          <w:szCs w:val="24"/>
        </w:rPr>
        <w:t>4</w:t>
      </w:r>
      <w:r>
        <w:rPr>
          <w:rFonts w:ascii="Times New Roman" w:hAnsi="Times New Roman" w:cs="Times New Roman"/>
          <w:b/>
          <w:sz w:val="24"/>
          <w:szCs w:val="24"/>
        </w:rPr>
        <w:t>.</w:t>
      </w:r>
      <w:r w:rsidR="00E3415B">
        <w:rPr>
          <w:rFonts w:ascii="Times New Roman" w:hAnsi="Times New Roman" w:cs="Times New Roman"/>
          <w:b/>
          <w:sz w:val="24"/>
          <w:szCs w:val="24"/>
        </w:rPr>
        <w:t xml:space="preserve"> </w:t>
      </w:r>
      <w:r w:rsidR="00E3415B" w:rsidRPr="00BD69FC">
        <w:rPr>
          <w:rFonts w:ascii="Times New Roman" w:hAnsi="Times New Roman" w:cs="Times New Roman"/>
          <w:sz w:val="24"/>
          <w:szCs w:val="24"/>
        </w:rPr>
        <w:t xml:space="preserve">Translational readthrough induction of </w:t>
      </w:r>
      <w:proofErr w:type="spellStart"/>
      <w:r w:rsidR="00E3415B" w:rsidRPr="00BD69FC">
        <w:rPr>
          <w:rFonts w:ascii="Times New Roman" w:hAnsi="Times New Roman" w:cs="Times New Roman"/>
          <w:sz w:val="24"/>
          <w:szCs w:val="24"/>
        </w:rPr>
        <w:t>Laforin</w:t>
      </w:r>
      <w:proofErr w:type="spellEnd"/>
      <w:r w:rsidR="00E3415B" w:rsidRPr="00BD69FC">
        <w:rPr>
          <w:rFonts w:ascii="Times New Roman" w:hAnsi="Times New Roman" w:cs="Times New Roman"/>
          <w:sz w:val="24"/>
          <w:szCs w:val="24"/>
        </w:rPr>
        <w:t xml:space="preserve"> </w:t>
      </w:r>
      <w:r w:rsidR="00BD69FC" w:rsidRPr="00BD69FC">
        <w:rPr>
          <w:rFonts w:ascii="Times New Roman" w:hAnsi="Times New Roman" w:cs="Times New Roman"/>
          <w:sz w:val="24"/>
          <w:szCs w:val="24"/>
        </w:rPr>
        <w:t>premature termination codon (</w:t>
      </w:r>
      <w:r w:rsidR="00E3415B" w:rsidRPr="00BD69FC">
        <w:rPr>
          <w:rFonts w:ascii="Times New Roman" w:hAnsi="Times New Roman" w:cs="Times New Roman"/>
          <w:sz w:val="24"/>
          <w:szCs w:val="24"/>
        </w:rPr>
        <w:t>PTC</w:t>
      </w:r>
      <w:r w:rsidR="00BD69FC" w:rsidRPr="00BD69FC">
        <w:rPr>
          <w:rFonts w:ascii="Times New Roman" w:hAnsi="Times New Roman" w:cs="Times New Roman"/>
          <w:sz w:val="24"/>
          <w:szCs w:val="24"/>
        </w:rPr>
        <w:t>)</w:t>
      </w:r>
      <w:r w:rsidR="00E3415B" w:rsidRPr="00BD69FC">
        <w:rPr>
          <w:rFonts w:ascii="Times New Roman" w:hAnsi="Times New Roman" w:cs="Times New Roman"/>
          <w:sz w:val="24"/>
          <w:szCs w:val="24"/>
        </w:rPr>
        <w:t xml:space="preserve"> mutations.</w:t>
      </w:r>
      <w:r w:rsidR="00355C83">
        <w:rPr>
          <w:rFonts w:ascii="Times New Roman" w:hAnsi="Times New Roman" w:cs="Times New Roman"/>
          <w:sz w:val="24"/>
          <w:szCs w:val="24"/>
        </w:rPr>
        <w:t xml:space="preserve"> (a) </w:t>
      </w:r>
      <w:r w:rsidR="008C58CA">
        <w:rPr>
          <w:rFonts w:ascii="Times New Roman" w:hAnsi="Times New Roman" w:cs="Times New Roman"/>
          <w:sz w:val="24"/>
          <w:szCs w:val="24"/>
        </w:rPr>
        <w:t>S</w:t>
      </w:r>
      <w:r w:rsidR="00355C83">
        <w:rPr>
          <w:rFonts w:ascii="Times New Roman" w:hAnsi="Times New Roman" w:cs="Times New Roman"/>
          <w:sz w:val="24"/>
          <w:szCs w:val="24"/>
        </w:rPr>
        <w:t xml:space="preserve">chematic of </w:t>
      </w:r>
      <w:proofErr w:type="spellStart"/>
      <w:r w:rsidR="00355C83">
        <w:rPr>
          <w:rFonts w:ascii="Times New Roman" w:hAnsi="Times New Roman" w:cs="Times New Roman"/>
          <w:sz w:val="24"/>
          <w:szCs w:val="24"/>
        </w:rPr>
        <w:t>Laforin</w:t>
      </w:r>
      <w:proofErr w:type="spellEnd"/>
      <w:r w:rsidR="00355C83">
        <w:rPr>
          <w:rFonts w:ascii="Times New Roman" w:hAnsi="Times New Roman" w:cs="Times New Roman"/>
          <w:sz w:val="24"/>
          <w:szCs w:val="24"/>
        </w:rPr>
        <w:t xml:space="preserve"> domains, with indication of the PTC illustrated in the Figure. </w:t>
      </w:r>
      <w:r w:rsidR="008A7CC1">
        <w:rPr>
          <w:rFonts w:ascii="Times New Roman" w:hAnsi="Times New Roman" w:cs="Times New Roman"/>
          <w:sz w:val="24"/>
          <w:szCs w:val="24"/>
        </w:rPr>
        <w:t xml:space="preserve">(b) </w:t>
      </w:r>
      <w:r w:rsidR="008A7CC1" w:rsidRPr="00E3415B">
        <w:rPr>
          <w:rFonts w:ascii="Times New Roman" w:hAnsi="Times New Roman" w:cs="Times New Roman"/>
          <w:sz w:val="24"/>
          <w:szCs w:val="24"/>
        </w:rPr>
        <w:t>Readthrough‐induced expression of the</w:t>
      </w:r>
      <w:r w:rsidR="008A7CC1">
        <w:rPr>
          <w:rFonts w:ascii="Times New Roman" w:hAnsi="Times New Roman" w:cs="Times New Roman"/>
          <w:sz w:val="24"/>
          <w:szCs w:val="24"/>
        </w:rPr>
        <w:t xml:space="preserve"> </w:t>
      </w:r>
      <w:r w:rsidR="008A7CC1" w:rsidRPr="00E3415B">
        <w:rPr>
          <w:rFonts w:ascii="Times New Roman" w:hAnsi="Times New Roman" w:cs="Times New Roman"/>
          <w:sz w:val="24"/>
          <w:szCs w:val="24"/>
        </w:rPr>
        <w:t xml:space="preserve">disease‐associated </w:t>
      </w:r>
      <w:proofErr w:type="spellStart"/>
      <w:r w:rsidR="008A7CC1">
        <w:rPr>
          <w:rFonts w:ascii="Times New Roman" w:hAnsi="Times New Roman" w:cs="Times New Roman"/>
          <w:sz w:val="24"/>
          <w:szCs w:val="24"/>
        </w:rPr>
        <w:t>Laforin</w:t>
      </w:r>
      <w:proofErr w:type="spellEnd"/>
      <w:r w:rsidR="008A7CC1">
        <w:rPr>
          <w:rFonts w:ascii="Times New Roman" w:hAnsi="Times New Roman" w:cs="Times New Roman"/>
          <w:sz w:val="24"/>
          <w:szCs w:val="24"/>
        </w:rPr>
        <w:t xml:space="preserve"> Y86X </w:t>
      </w:r>
      <w:r w:rsidR="008A7CC1" w:rsidRPr="00E3415B">
        <w:rPr>
          <w:rFonts w:ascii="Times New Roman" w:hAnsi="Times New Roman" w:cs="Times New Roman"/>
          <w:sz w:val="24"/>
          <w:szCs w:val="24"/>
        </w:rPr>
        <w:t>[p.(</w:t>
      </w:r>
      <w:r w:rsidR="008A7CC1">
        <w:rPr>
          <w:rFonts w:ascii="Times New Roman" w:hAnsi="Times New Roman" w:cs="Times New Roman"/>
          <w:sz w:val="24"/>
          <w:szCs w:val="24"/>
        </w:rPr>
        <w:t>Tyr86</w:t>
      </w:r>
      <w:r w:rsidR="008A7CC1" w:rsidRPr="00E3415B">
        <w:rPr>
          <w:rFonts w:ascii="Times New Roman" w:hAnsi="Times New Roman" w:cs="Times New Roman"/>
          <w:sz w:val="24"/>
          <w:szCs w:val="24"/>
        </w:rPr>
        <w:t>Ter)</w:t>
      </w:r>
      <w:r w:rsidR="008A7CC1">
        <w:rPr>
          <w:rFonts w:ascii="Times New Roman" w:hAnsi="Times New Roman" w:cs="Times New Roman"/>
          <w:sz w:val="24"/>
          <w:szCs w:val="24"/>
        </w:rPr>
        <w:t>, TAG</w:t>
      </w:r>
      <w:r w:rsidR="008A7CC1" w:rsidRPr="00E3415B">
        <w:rPr>
          <w:rFonts w:ascii="Times New Roman" w:hAnsi="Times New Roman" w:cs="Times New Roman"/>
          <w:sz w:val="24"/>
          <w:szCs w:val="24"/>
        </w:rPr>
        <w:t>]</w:t>
      </w:r>
      <w:r w:rsidR="008A7CC1">
        <w:rPr>
          <w:rFonts w:ascii="Times New Roman" w:hAnsi="Times New Roman" w:cs="Times New Roman"/>
          <w:sz w:val="24"/>
          <w:szCs w:val="24"/>
        </w:rPr>
        <w:t xml:space="preserve"> and R241X</w:t>
      </w:r>
      <w:r w:rsidR="008A7CC1" w:rsidRPr="00E3415B">
        <w:rPr>
          <w:rFonts w:ascii="Times New Roman" w:hAnsi="Times New Roman" w:cs="Times New Roman"/>
          <w:sz w:val="24"/>
          <w:szCs w:val="24"/>
        </w:rPr>
        <w:t xml:space="preserve"> [p.(</w:t>
      </w:r>
      <w:r w:rsidR="008A7CC1">
        <w:rPr>
          <w:rFonts w:ascii="Times New Roman" w:hAnsi="Times New Roman" w:cs="Times New Roman"/>
          <w:sz w:val="24"/>
          <w:szCs w:val="24"/>
        </w:rPr>
        <w:t>Arg241</w:t>
      </w:r>
      <w:r w:rsidR="008A7CC1" w:rsidRPr="00E3415B">
        <w:rPr>
          <w:rFonts w:ascii="Times New Roman" w:hAnsi="Times New Roman" w:cs="Times New Roman"/>
          <w:sz w:val="24"/>
          <w:szCs w:val="24"/>
        </w:rPr>
        <w:t>Ter)</w:t>
      </w:r>
      <w:r w:rsidR="008A7CC1">
        <w:rPr>
          <w:rFonts w:ascii="Times New Roman" w:hAnsi="Times New Roman" w:cs="Times New Roman"/>
          <w:sz w:val="24"/>
          <w:szCs w:val="24"/>
        </w:rPr>
        <w:t>, TGA</w:t>
      </w:r>
      <w:r w:rsidR="008A7CC1" w:rsidRPr="00E3415B">
        <w:rPr>
          <w:rFonts w:ascii="Times New Roman" w:hAnsi="Times New Roman" w:cs="Times New Roman"/>
          <w:sz w:val="24"/>
          <w:szCs w:val="24"/>
        </w:rPr>
        <w:t xml:space="preserve">] </w:t>
      </w:r>
      <w:r w:rsidR="008A7CC1">
        <w:rPr>
          <w:rFonts w:ascii="Times New Roman" w:hAnsi="Times New Roman" w:cs="Times New Roman"/>
          <w:sz w:val="24"/>
          <w:szCs w:val="24"/>
        </w:rPr>
        <w:t>mutations</w:t>
      </w:r>
      <w:r w:rsidR="008A7CC1" w:rsidRPr="00E3415B">
        <w:rPr>
          <w:rFonts w:ascii="Times New Roman" w:hAnsi="Times New Roman" w:cs="Times New Roman"/>
          <w:sz w:val="24"/>
          <w:szCs w:val="24"/>
        </w:rPr>
        <w:t xml:space="preserve">. </w:t>
      </w:r>
      <w:r w:rsidR="008A7CC1">
        <w:rPr>
          <w:rFonts w:ascii="Times New Roman" w:hAnsi="Times New Roman" w:cs="Times New Roman"/>
          <w:sz w:val="24"/>
          <w:szCs w:val="24"/>
        </w:rPr>
        <w:t xml:space="preserve">COS-7 cells were processed as in Figure 2 and treated for 24 h with </w:t>
      </w:r>
      <w:r w:rsidR="008A7CC1" w:rsidRPr="00E3415B">
        <w:rPr>
          <w:rFonts w:ascii="Times New Roman" w:hAnsi="Times New Roman" w:cs="Times New Roman"/>
          <w:sz w:val="24"/>
          <w:szCs w:val="24"/>
        </w:rPr>
        <w:t xml:space="preserve">G418 </w:t>
      </w:r>
      <w:r w:rsidR="008A7CC1">
        <w:rPr>
          <w:rFonts w:ascii="Times New Roman" w:hAnsi="Times New Roman" w:cs="Times New Roman"/>
          <w:sz w:val="24"/>
          <w:szCs w:val="24"/>
        </w:rPr>
        <w:t>(</w:t>
      </w:r>
      <w:r w:rsidR="008A7CC1" w:rsidRPr="00E3415B">
        <w:rPr>
          <w:rFonts w:ascii="Times New Roman" w:hAnsi="Times New Roman" w:cs="Times New Roman"/>
          <w:sz w:val="24"/>
          <w:szCs w:val="24"/>
        </w:rPr>
        <w:t xml:space="preserve">200 </w:t>
      </w:r>
      <w:proofErr w:type="spellStart"/>
      <w:r w:rsidR="008A7CC1" w:rsidRPr="00E3415B">
        <w:rPr>
          <w:rFonts w:ascii="Times New Roman" w:hAnsi="Times New Roman" w:cs="Times New Roman"/>
          <w:sz w:val="24"/>
          <w:szCs w:val="24"/>
        </w:rPr>
        <w:t>μg</w:t>
      </w:r>
      <w:proofErr w:type="spellEnd"/>
      <w:r w:rsidR="008A7CC1" w:rsidRPr="00E3415B">
        <w:rPr>
          <w:rFonts w:ascii="Times New Roman" w:hAnsi="Times New Roman" w:cs="Times New Roman"/>
          <w:sz w:val="24"/>
          <w:szCs w:val="24"/>
        </w:rPr>
        <w:t>/ml</w:t>
      </w:r>
      <w:r w:rsidR="008A7CC1">
        <w:rPr>
          <w:rFonts w:ascii="Times New Roman" w:hAnsi="Times New Roman" w:cs="Times New Roman"/>
          <w:sz w:val="24"/>
          <w:szCs w:val="24"/>
        </w:rPr>
        <w:t>), as indicated. Proteins were</w:t>
      </w:r>
      <w:r w:rsidR="008A7CC1" w:rsidRPr="00E3415B">
        <w:rPr>
          <w:rFonts w:ascii="Times New Roman" w:hAnsi="Times New Roman" w:cs="Times New Roman"/>
          <w:sz w:val="24"/>
          <w:szCs w:val="24"/>
        </w:rPr>
        <w:t xml:space="preserve"> detected by immunoblot </w:t>
      </w:r>
      <w:r w:rsidR="008A1CC6">
        <w:rPr>
          <w:rFonts w:ascii="Times New Roman" w:hAnsi="Times New Roman" w:cs="Times New Roman"/>
          <w:sz w:val="24"/>
          <w:szCs w:val="24"/>
        </w:rPr>
        <w:t>using anti-</w:t>
      </w:r>
      <w:proofErr w:type="spellStart"/>
      <w:r w:rsidR="008A1CC6">
        <w:rPr>
          <w:rFonts w:ascii="Times New Roman" w:hAnsi="Times New Roman" w:cs="Times New Roman"/>
          <w:sz w:val="24"/>
          <w:szCs w:val="24"/>
        </w:rPr>
        <w:t>Laforin</w:t>
      </w:r>
      <w:proofErr w:type="spellEnd"/>
      <w:r w:rsidR="005E6AA2">
        <w:rPr>
          <w:rFonts w:ascii="Times New Roman" w:hAnsi="Times New Roman" w:cs="Times New Roman"/>
          <w:sz w:val="24"/>
          <w:szCs w:val="24"/>
        </w:rPr>
        <w:t xml:space="preserve"> antibody recognizing </w:t>
      </w:r>
      <w:proofErr w:type="spellStart"/>
      <w:r w:rsidR="005E6AA2">
        <w:rPr>
          <w:rFonts w:ascii="Times New Roman" w:hAnsi="Times New Roman" w:cs="Times New Roman"/>
          <w:sz w:val="24"/>
          <w:szCs w:val="24"/>
        </w:rPr>
        <w:t>Laforin</w:t>
      </w:r>
      <w:proofErr w:type="spellEnd"/>
      <w:r w:rsidR="005E6AA2">
        <w:rPr>
          <w:rFonts w:ascii="Times New Roman" w:hAnsi="Times New Roman" w:cs="Times New Roman"/>
          <w:sz w:val="24"/>
          <w:szCs w:val="24"/>
        </w:rPr>
        <w:t xml:space="preserve"> residues 131-144 </w:t>
      </w:r>
      <w:r w:rsidR="008A1CC6">
        <w:rPr>
          <w:rFonts w:ascii="Times New Roman" w:hAnsi="Times New Roman" w:cs="Times New Roman"/>
          <w:sz w:val="24"/>
          <w:szCs w:val="24"/>
        </w:rPr>
        <w:t>(Sigma Aldrich</w:t>
      </w:r>
      <w:r w:rsidR="00412494">
        <w:rPr>
          <w:rFonts w:ascii="Times New Roman" w:hAnsi="Times New Roman" w:cs="Times New Roman"/>
          <w:sz w:val="24"/>
          <w:szCs w:val="24"/>
        </w:rPr>
        <w:t>, SAB2500581)</w:t>
      </w:r>
      <w:r w:rsidR="005E6AA2">
        <w:rPr>
          <w:rFonts w:ascii="Times New Roman" w:hAnsi="Times New Roman" w:cs="Times New Roman"/>
          <w:sz w:val="24"/>
          <w:szCs w:val="24"/>
        </w:rPr>
        <w:t>, followed by</w:t>
      </w:r>
      <w:r w:rsidR="008A1CC6">
        <w:rPr>
          <w:rFonts w:ascii="Times New Roman" w:hAnsi="Times New Roman" w:cs="Times New Roman"/>
          <w:sz w:val="24"/>
          <w:szCs w:val="24"/>
        </w:rPr>
        <w:t xml:space="preserve"> anti-GAPDH</w:t>
      </w:r>
      <w:r w:rsidR="005E6AA2">
        <w:rPr>
          <w:rFonts w:ascii="Times New Roman" w:hAnsi="Times New Roman" w:cs="Times New Roman"/>
          <w:sz w:val="24"/>
          <w:szCs w:val="24"/>
        </w:rPr>
        <w:t xml:space="preserve"> antibody</w:t>
      </w:r>
      <w:r w:rsidR="008A1CC6">
        <w:rPr>
          <w:rFonts w:ascii="Times New Roman" w:hAnsi="Times New Roman" w:cs="Times New Roman"/>
          <w:sz w:val="24"/>
          <w:szCs w:val="24"/>
        </w:rPr>
        <w:t>, as ind</w:t>
      </w:r>
      <w:r w:rsidR="005E6AA2">
        <w:rPr>
          <w:rFonts w:ascii="Times New Roman" w:hAnsi="Times New Roman" w:cs="Times New Roman"/>
          <w:sz w:val="24"/>
          <w:szCs w:val="24"/>
        </w:rPr>
        <w:t>ic</w:t>
      </w:r>
      <w:r w:rsidR="008A1CC6">
        <w:rPr>
          <w:rFonts w:ascii="Times New Roman" w:hAnsi="Times New Roman" w:cs="Times New Roman"/>
          <w:sz w:val="24"/>
          <w:szCs w:val="24"/>
        </w:rPr>
        <w:t>ated</w:t>
      </w:r>
      <w:r w:rsidR="008A7CC1">
        <w:rPr>
          <w:rFonts w:ascii="Times New Roman" w:hAnsi="Times New Roman" w:cs="Times New Roman"/>
          <w:sz w:val="24"/>
          <w:szCs w:val="24"/>
        </w:rPr>
        <w:t>.</w:t>
      </w:r>
      <w:r w:rsidR="008A1CC6">
        <w:rPr>
          <w:rFonts w:ascii="Times New Roman" w:hAnsi="Times New Roman" w:cs="Times New Roman"/>
          <w:sz w:val="24"/>
          <w:szCs w:val="24"/>
        </w:rPr>
        <w:t xml:space="preserve"> </w:t>
      </w:r>
      <w:r w:rsidR="008A1CC6" w:rsidRPr="004A2717">
        <w:rPr>
          <w:rFonts w:ascii="Times New Roman" w:hAnsi="Times New Roman" w:cs="Times New Roman"/>
          <w:sz w:val="24"/>
          <w:szCs w:val="24"/>
        </w:rPr>
        <w:t xml:space="preserve">The arrow </w:t>
      </w:r>
      <w:r w:rsidR="008A1CC6" w:rsidRPr="00E3415B">
        <w:rPr>
          <w:rFonts w:ascii="Times New Roman" w:hAnsi="Times New Roman" w:cs="Times New Roman"/>
          <w:sz w:val="24"/>
          <w:szCs w:val="24"/>
        </w:rPr>
        <w:t>(→)</w:t>
      </w:r>
      <w:r w:rsidR="008A1CC6">
        <w:rPr>
          <w:rFonts w:ascii="Times New Roman" w:hAnsi="Times New Roman" w:cs="Times New Roman"/>
          <w:sz w:val="24"/>
          <w:szCs w:val="24"/>
        </w:rPr>
        <w:t xml:space="preserve"> </w:t>
      </w:r>
      <w:r w:rsidR="008A1CC6" w:rsidRPr="004A2717">
        <w:rPr>
          <w:rFonts w:ascii="Times New Roman" w:hAnsi="Times New Roman" w:cs="Times New Roman"/>
          <w:sz w:val="24"/>
          <w:szCs w:val="24"/>
        </w:rPr>
        <w:t xml:space="preserve">indicates the migration of full‐length </w:t>
      </w:r>
      <w:proofErr w:type="spellStart"/>
      <w:r w:rsidR="008A1CC6">
        <w:rPr>
          <w:rFonts w:ascii="Times New Roman" w:hAnsi="Times New Roman" w:cs="Times New Roman"/>
          <w:sz w:val="24"/>
          <w:szCs w:val="24"/>
        </w:rPr>
        <w:t>Laforin</w:t>
      </w:r>
      <w:proofErr w:type="spellEnd"/>
      <w:r w:rsidR="008A1CC6">
        <w:rPr>
          <w:rFonts w:ascii="Times New Roman" w:hAnsi="Times New Roman" w:cs="Times New Roman"/>
          <w:sz w:val="24"/>
          <w:szCs w:val="24"/>
        </w:rPr>
        <w:t xml:space="preserve">. The </w:t>
      </w:r>
      <w:r w:rsidR="008A1CC6" w:rsidRPr="00E3415B">
        <w:rPr>
          <w:rFonts w:ascii="Times New Roman" w:hAnsi="Times New Roman" w:cs="Times New Roman"/>
          <w:sz w:val="24"/>
          <w:szCs w:val="24"/>
        </w:rPr>
        <w:t>asterisk (*)</w:t>
      </w:r>
      <w:r w:rsidR="008A1CC6">
        <w:rPr>
          <w:rFonts w:ascii="Times New Roman" w:hAnsi="Times New Roman" w:cs="Times New Roman"/>
          <w:sz w:val="24"/>
          <w:szCs w:val="24"/>
        </w:rPr>
        <w:t xml:space="preserve"> indicates the migration of </w:t>
      </w:r>
      <w:proofErr w:type="spellStart"/>
      <w:r w:rsidR="008A1CC6">
        <w:rPr>
          <w:rFonts w:ascii="Times New Roman" w:hAnsi="Times New Roman" w:cs="Times New Roman"/>
          <w:sz w:val="24"/>
          <w:szCs w:val="24"/>
        </w:rPr>
        <w:t>Laforin</w:t>
      </w:r>
      <w:proofErr w:type="spellEnd"/>
      <w:r w:rsidR="008A1CC6">
        <w:rPr>
          <w:rFonts w:ascii="Times New Roman" w:hAnsi="Times New Roman" w:cs="Times New Roman"/>
          <w:sz w:val="24"/>
          <w:szCs w:val="24"/>
        </w:rPr>
        <w:t xml:space="preserve"> R241X truncated </w:t>
      </w:r>
      <w:proofErr w:type="spellStart"/>
      <w:r w:rsidR="008A1CC6">
        <w:rPr>
          <w:rFonts w:ascii="Times New Roman" w:hAnsi="Times New Roman" w:cs="Times New Roman"/>
          <w:sz w:val="24"/>
          <w:szCs w:val="24"/>
        </w:rPr>
        <w:t>proteoform</w:t>
      </w:r>
      <w:proofErr w:type="spellEnd"/>
      <w:r w:rsidR="008A1CC6">
        <w:rPr>
          <w:rFonts w:ascii="Times New Roman" w:hAnsi="Times New Roman" w:cs="Times New Roman"/>
          <w:sz w:val="24"/>
          <w:szCs w:val="24"/>
        </w:rPr>
        <w:t>.</w:t>
      </w:r>
      <w:r w:rsidR="005E6AA2">
        <w:rPr>
          <w:rFonts w:ascii="Times New Roman" w:hAnsi="Times New Roman" w:cs="Times New Roman"/>
          <w:sz w:val="24"/>
          <w:szCs w:val="24"/>
        </w:rPr>
        <w:t xml:space="preserve"> (c)</w:t>
      </w:r>
      <w:r w:rsidR="008A1CC6">
        <w:rPr>
          <w:rFonts w:ascii="Times New Roman" w:hAnsi="Times New Roman" w:cs="Times New Roman"/>
          <w:sz w:val="24"/>
          <w:szCs w:val="24"/>
        </w:rPr>
        <w:t xml:space="preserve"> </w:t>
      </w:r>
      <w:r w:rsidR="00C317BF">
        <w:rPr>
          <w:rFonts w:ascii="Times New Roman" w:hAnsi="Times New Roman" w:cs="Times New Roman"/>
          <w:sz w:val="24"/>
          <w:szCs w:val="24"/>
        </w:rPr>
        <w:t>I</w:t>
      </w:r>
      <w:r w:rsidR="00C317BF" w:rsidRPr="00E3415B">
        <w:rPr>
          <w:rFonts w:ascii="Times New Roman" w:hAnsi="Times New Roman" w:cs="Times New Roman"/>
          <w:sz w:val="24"/>
          <w:szCs w:val="24"/>
        </w:rPr>
        <w:t>nduced expression of</w:t>
      </w:r>
      <w:r w:rsidR="00C317BF">
        <w:rPr>
          <w:rFonts w:ascii="Times New Roman" w:hAnsi="Times New Roman" w:cs="Times New Roman"/>
          <w:sz w:val="24"/>
          <w:szCs w:val="24"/>
        </w:rPr>
        <w:t xml:space="preserve"> </w:t>
      </w:r>
      <w:proofErr w:type="spellStart"/>
      <w:r w:rsidR="00C317BF">
        <w:rPr>
          <w:rFonts w:ascii="Times New Roman" w:hAnsi="Times New Roman" w:cs="Times New Roman"/>
          <w:sz w:val="24"/>
          <w:szCs w:val="24"/>
        </w:rPr>
        <w:t>Laforin</w:t>
      </w:r>
      <w:proofErr w:type="spellEnd"/>
      <w:r w:rsidR="00C317BF" w:rsidRPr="00E3415B">
        <w:rPr>
          <w:rFonts w:ascii="Times New Roman" w:hAnsi="Times New Roman" w:cs="Times New Roman"/>
          <w:sz w:val="24"/>
          <w:szCs w:val="24"/>
        </w:rPr>
        <w:t xml:space="preserve"> </w:t>
      </w:r>
      <w:r w:rsidR="00C317BF">
        <w:rPr>
          <w:rFonts w:ascii="Times New Roman" w:hAnsi="Times New Roman" w:cs="Times New Roman"/>
          <w:sz w:val="24"/>
          <w:szCs w:val="24"/>
        </w:rPr>
        <w:t xml:space="preserve">R241X mutation by different readthrough inducer compounds. COS-7 cells were processed as in (a) and treated for 24 h with the indicated compounds (-, no treatment; </w:t>
      </w:r>
      <w:r w:rsidR="00C317BF" w:rsidRPr="00E3415B">
        <w:rPr>
          <w:rFonts w:ascii="Times New Roman" w:hAnsi="Times New Roman" w:cs="Times New Roman"/>
          <w:sz w:val="24"/>
          <w:szCs w:val="24"/>
        </w:rPr>
        <w:t xml:space="preserve">G418, 200 </w:t>
      </w:r>
      <w:proofErr w:type="spellStart"/>
      <w:r w:rsidR="00C317BF" w:rsidRPr="00E3415B">
        <w:rPr>
          <w:rFonts w:ascii="Times New Roman" w:hAnsi="Times New Roman" w:cs="Times New Roman"/>
          <w:sz w:val="24"/>
          <w:szCs w:val="24"/>
        </w:rPr>
        <w:t>μg</w:t>
      </w:r>
      <w:proofErr w:type="spellEnd"/>
      <w:r w:rsidR="00C317BF" w:rsidRPr="00E3415B">
        <w:rPr>
          <w:rFonts w:ascii="Times New Roman" w:hAnsi="Times New Roman" w:cs="Times New Roman"/>
          <w:sz w:val="24"/>
          <w:szCs w:val="24"/>
        </w:rPr>
        <w:t xml:space="preserve">/ml; gentamicin, 800 </w:t>
      </w:r>
      <w:proofErr w:type="spellStart"/>
      <w:r w:rsidR="00C317BF" w:rsidRPr="00E3415B">
        <w:rPr>
          <w:rFonts w:ascii="Times New Roman" w:hAnsi="Times New Roman" w:cs="Times New Roman"/>
          <w:sz w:val="24"/>
          <w:szCs w:val="24"/>
        </w:rPr>
        <w:t>μg</w:t>
      </w:r>
      <w:proofErr w:type="spellEnd"/>
      <w:r w:rsidR="00C317BF" w:rsidRPr="00E3415B">
        <w:rPr>
          <w:rFonts w:ascii="Times New Roman" w:hAnsi="Times New Roman" w:cs="Times New Roman"/>
          <w:sz w:val="24"/>
          <w:szCs w:val="24"/>
        </w:rPr>
        <w:t>/ml; amikacin, 2 mg/ml;</w:t>
      </w:r>
      <w:r w:rsidR="00C317BF">
        <w:rPr>
          <w:rFonts w:ascii="Times New Roman" w:hAnsi="Times New Roman" w:cs="Times New Roman"/>
          <w:sz w:val="24"/>
          <w:szCs w:val="24"/>
        </w:rPr>
        <w:t xml:space="preserve"> PTC124/Ataluren, 1 </w:t>
      </w:r>
      <w:proofErr w:type="spellStart"/>
      <w:r w:rsidR="00C317BF" w:rsidRPr="00E3415B">
        <w:rPr>
          <w:rFonts w:ascii="Times New Roman" w:hAnsi="Times New Roman" w:cs="Times New Roman"/>
          <w:sz w:val="24"/>
          <w:szCs w:val="24"/>
        </w:rPr>
        <w:t>μg</w:t>
      </w:r>
      <w:proofErr w:type="spellEnd"/>
      <w:r w:rsidR="00C317BF" w:rsidRPr="00E3415B">
        <w:rPr>
          <w:rFonts w:ascii="Times New Roman" w:hAnsi="Times New Roman" w:cs="Times New Roman"/>
          <w:sz w:val="24"/>
          <w:szCs w:val="24"/>
        </w:rPr>
        <w:t>/ml).</w:t>
      </w:r>
      <w:r w:rsidR="00C317BF">
        <w:rPr>
          <w:rFonts w:ascii="Times New Roman" w:hAnsi="Times New Roman" w:cs="Times New Roman"/>
          <w:sz w:val="24"/>
          <w:szCs w:val="24"/>
        </w:rPr>
        <w:t xml:space="preserve"> Proteins were</w:t>
      </w:r>
      <w:r w:rsidR="00C317BF" w:rsidRPr="00E3415B">
        <w:rPr>
          <w:rFonts w:ascii="Times New Roman" w:hAnsi="Times New Roman" w:cs="Times New Roman"/>
          <w:sz w:val="24"/>
          <w:szCs w:val="24"/>
        </w:rPr>
        <w:t xml:space="preserve"> detected by immunoblot using the anti‐</w:t>
      </w:r>
      <w:proofErr w:type="spellStart"/>
      <w:r w:rsidR="00C317BF">
        <w:rPr>
          <w:rFonts w:ascii="Times New Roman" w:hAnsi="Times New Roman" w:cs="Times New Roman"/>
          <w:sz w:val="24"/>
          <w:szCs w:val="24"/>
        </w:rPr>
        <w:t>Laforin</w:t>
      </w:r>
      <w:proofErr w:type="spellEnd"/>
      <w:r w:rsidR="00C317BF" w:rsidRPr="00E3415B">
        <w:rPr>
          <w:rFonts w:ascii="Times New Roman" w:hAnsi="Times New Roman" w:cs="Times New Roman"/>
          <w:sz w:val="24"/>
          <w:szCs w:val="24"/>
        </w:rPr>
        <w:t xml:space="preserve"> </w:t>
      </w:r>
      <w:r w:rsidR="00C317BF">
        <w:rPr>
          <w:rFonts w:ascii="Times New Roman" w:hAnsi="Times New Roman" w:cs="Times New Roman"/>
          <w:sz w:val="24"/>
          <w:szCs w:val="24"/>
        </w:rPr>
        <w:t xml:space="preserve">and anti-GAPDH antibodies, as in (b). </w:t>
      </w:r>
      <w:r w:rsidR="00C317BF" w:rsidRPr="004A2717">
        <w:rPr>
          <w:rFonts w:ascii="Times New Roman" w:hAnsi="Times New Roman" w:cs="Times New Roman"/>
          <w:sz w:val="24"/>
          <w:szCs w:val="24"/>
        </w:rPr>
        <w:t xml:space="preserve">The arrow </w:t>
      </w:r>
      <w:r w:rsidR="00C317BF" w:rsidRPr="00E3415B">
        <w:rPr>
          <w:rFonts w:ascii="Times New Roman" w:hAnsi="Times New Roman" w:cs="Times New Roman"/>
          <w:sz w:val="24"/>
          <w:szCs w:val="24"/>
        </w:rPr>
        <w:t>(→)</w:t>
      </w:r>
      <w:r w:rsidR="00C317BF">
        <w:rPr>
          <w:rFonts w:ascii="Times New Roman" w:hAnsi="Times New Roman" w:cs="Times New Roman"/>
          <w:sz w:val="24"/>
          <w:szCs w:val="24"/>
        </w:rPr>
        <w:t xml:space="preserve"> </w:t>
      </w:r>
      <w:r w:rsidR="00C317BF" w:rsidRPr="004A2717">
        <w:rPr>
          <w:rFonts w:ascii="Times New Roman" w:hAnsi="Times New Roman" w:cs="Times New Roman"/>
          <w:sz w:val="24"/>
          <w:szCs w:val="24"/>
        </w:rPr>
        <w:t xml:space="preserve">indicates the migration of full‐length </w:t>
      </w:r>
      <w:proofErr w:type="spellStart"/>
      <w:r w:rsidR="00C317BF">
        <w:rPr>
          <w:rFonts w:ascii="Times New Roman" w:hAnsi="Times New Roman" w:cs="Times New Roman"/>
          <w:sz w:val="24"/>
          <w:szCs w:val="24"/>
        </w:rPr>
        <w:t>Laforin</w:t>
      </w:r>
      <w:proofErr w:type="spellEnd"/>
      <w:r w:rsidR="00C317BF">
        <w:rPr>
          <w:rFonts w:ascii="Times New Roman" w:hAnsi="Times New Roman" w:cs="Times New Roman"/>
          <w:sz w:val="24"/>
          <w:szCs w:val="24"/>
        </w:rPr>
        <w:t xml:space="preserve">. The </w:t>
      </w:r>
      <w:r w:rsidR="00C317BF" w:rsidRPr="00E3415B">
        <w:rPr>
          <w:rFonts w:ascii="Times New Roman" w:hAnsi="Times New Roman" w:cs="Times New Roman"/>
          <w:sz w:val="24"/>
          <w:szCs w:val="24"/>
        </w:rPr>
        <w:t>asterisk (*)</w:t>
      </w:r>
      <w:r w:rsidR="00C317BF">
        <w:rPr>
          <w:rFonts w:ascii="Times New Roman" w:hAnsi="Times New Roman" w:cs="Times New Roman"/>
          <w:sz w:val="24"/>
          <w:szCs w:val="24"/>
        </w:rPr>
        <w:t xml:space="preserve"> indicates the migration of </w:t>
      </w:r>
      <w:proofErr w:type="spellStart"/>
      <w:r w:rsidR="00C317BF">
        <w:rPr>
          <w:rFonts w:ascii="Times New Roman" w:hAnsi="Times New Roman" w:cs="Times New Roman"/>
          <w:sz w:val="24"/>
          <w:szCs w:val="24"/>
        </w:rPr>
        <w:t>Laforin</w:t>
      </w:r>
      <w:proofErr w:type="spellEnd"/>
      <w:r w:rsidR="00C317BF">
        <w:rPr>
          <w:rFonts w:ascii="Times New Roman" w:hAnsi="Times New Roman" w:cs="Times New Roman"/>
          <w:sz w:val="24"/>
          <w:szCs w:val="24"/>
        </w:rPr>
        <w:t xml:space="preserve"> R241X truncated </w:t>
      </w:r>
      <w:proofErr w:type="spellStart"/>
      <w:r w:rsidR="00C317BF">
        <w:rPr>
          <w:rFonts w:ascii="Times New Roman" w:hAnsi="Times New Roman" w:cs="Times New Roman"/>
          <w:sz w:val="24"/>
          <w:szCs w:val="24"/>
        </w:rPr>
        <w:t>proteoform</w:t>
      </w:r>
      <w:proofErr w:type="spellEnd"/>
      <w:r w:rsidR="00C317BF">
        <w:rPr>
          <w:rFonts w:ascii="Times New Roman" w:hAnsi="Times New Roman" w:cs="Times New Roman"/>
          <w:sz w:val="24"/>
          <w:szCs w:val="24"/>
        </w:rPr>
        <w:t>.</w:t>
      </w:r>
      <w:r w:rsidR="00245A23">
        <w:rPr>
          <w:rFonts w:ascii="Times New Roman" w:hAnsi="Times New Roman" w:cs="Times New Roman"/>
          <w:sz w:val="24"/>
          <w:szCs w:val="24"/>
        </w:rPr>
        <w:t xml:space="preserve"> </w:t>
      </w:r>
      <w:proofErr w:type="spellStart"/>
      <w:r w:rsidR="00245A23">
        <w:rPr>
          <w:rFonts w:ascii="Times New Roman" w:hAnsi="Times New Roman" w:cs="Times New Roman"/>
          <w:sz w:val="24"/>
          <w:szCs w:val="24"/>
        </w:rPr>
        <w:t>Laforin</w:t>
      </w:r>
      <w:proofErr w:type="spellEnd"/>
      <w:r w:rsidR="00245A23">
        <w:rPr>
          <w:rFonts w:ascii="Times New Roman" w:hAnsi="Times New Roman" w:cs="Times New Roman"/>
          <w:sz w:val="24"/>
          <w:szCs w:val="24"/>
        </w:rPr>
        <w:t xml:space="preserve"> amino acid numbering is according to NP_005661.</w:t>
      </w:r>
    </w:p>
    <w:p w14:paraId="2E98996C" w14:textId="56E31F20" w:rsidR="004816D5" w:rsidRDefault="004816D5" w:rsidP="00525AB8">
      <w:pPr>
        <w:pStyle w:val="NoSpacing"/>
        <w:spacing w:line="360" w:lineRule="auto"/>
        <w:jc w:val="both"/>
        <w:rPr>
          <w:rFonts w:ascii="Times New Roman" w:hAnsi="Times New Roman" w:cs="Times New Roman"/>
          <w:sz w:val="24"/>
          <w:szCs w:val="24"/>
        </w:rPr>
      </w:pPr>
    </w:p>
    <w:p w14:paraId="2DA49F97" w14:textId="1F8B2A37" w:rsidR="00A2548F" w:rsidRDefault="00A2548F" w:rsidP="00525AB8">
      <w:pPr>
        <w:pStyle w:val="NoSpacing"/>
        <w:spacing w:line="360" w:lineRule="auto"/>
        <w:jc w:val="both"/>
        <w:rPr>
          <w:rFonts w:ascii="Times New Roman" w:hAnsi="Times New Roman" w:cs="Times New Roman"/>
          <w:sz w:val="24"/>
          <w:szCs w:val="24"/>
        </w:rPr>
      </w:pPr>
    </w:p>
    <w:p w14:paraId="38DF48F6" w14:textId="68FEDC0F" w:rsidR="00A2548F" w:rsidRDefault="00A2548F" w:rsidP="00525AB8">
      <w:pPr>
        <w:pStyle w:val="NoSpacing"/>
        <w:spacing w:line="360" w:lineRule="auto"/>
        <w:jc w:val="both"/>
        <w:rPr>
          <w:rFonts w:ascii="Times New Roman" w:hAnsi="Times New Roman" w:cs="Times New Roman"/>
          <w:sz w:val="24"/>
          <w:szCs w:val="24"/>
        </w:rPr>
      </w:pPr>
    </w:p>
    <w:p w14:paraId="597ED573" w14:textId="77777777" w:rsidR="00093AF0" w:rsidRDefault="00A2548F" w:rsidP="00525AB8">
      <w:pPr>
        <w:pStyle w:val="NoSpacing"/>
        <w:spacing w:line="360" w:lineRule="auto"/>
        <w:jc w:val="both"/>
        <w:rPr>
          <w:rFonts w:ascii="Times New Roman" w:hAnsi="Times New Roman" w:cs="Times New Roman"/>
          <w:sz w:val="24"/>
          <w:szCs w:val="24"/>
        </w:rPr>
      </w:pPr>
      <w:r w:rsidRPr="00A2548F">
        <w:rPr>
          <w:rFonts w:ascii="Times New Roman" w:hAnsi="Times New Roman" w:cs="Times New Roman"/>
          <w:b/>
          <w:sz w:val="24"/>
          <w:szCs w:val="24"/>
        </w:rPr>
        <w:t>Figure 5.</w:t>
      </w:r>
      <w:r>
        <w:rPr>
          <w:rFonts w:ascii="Times New Roman" w:hAnsi="Times New Roman" w:cs="Times New Roman"/>
          <w:sz w:val="24"/>
          <w:szCs w:val="24"/>
        </w:rPr>
        <w:t xml:space="preserve"> context etc</w:t>
      </w:r>
    </w:p>
    <w:p w14:paraId="144D0B5C" w14:textId="202D94FF" w:rsidR="00A2548F" w:rsidRDefault="00A2548F" w:rsidP="00525AB8">
      <w:pPr>
        <w:pStyle w:val="NoSpacing"/>
        <w:spacing w:line="360" w:lineRule="auto"/>
        <w:jc w:val="both"/>
        <w:rPr>
          <w:rFonts w:ascii="Times New Roman" w:hAnsi="Times New Roman" w:cs="Times New Roman"/>
          <w:sz w:val="24"/>
          <w:szCs w:val="24"/>
        </w:rPr>
      </w:pPr>
    </w:p>
    <w:sectPr w:rsidR="00A25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decimal"/>
      <w:lvlText w:val="%1."/>
      <w:lvlJc w:val="left"/>
      <w:pPr>
        <w:tabs>
          <w:tab w:val="num" w:pos="0"/>
        </w:tabs>
        <w:ind w:left="1080" w:hanging="360"/>
      </w:pPr>
      <w:rPr>
        <w:rFonts w:ascii="Times New Roman" w:hAnsi="Times New Roman" w:cs="Times New Roman"/>
        <w:sz w:val="24"/>
        <w:szCs w:val="24"/>
        <w:lang w:val="en-US" w:eastAsia="es-ES"/>
      </w:rPr>
    </w:lvl>
  </w:abstractNum>
  <w:abstractNum w:abstractNumId="1" w15:restartNumberingAfterBreak="0">
    <w:nsid w:val="00000004"/>
    <w:multiLevelType w:val="singleLevel"/>
    <w:tmpl w:val="00000004"/>
    <w:name w:val="WW8Num4"/>
    <w:lvl w:ilvl="0">
      <w:start w:val="1"/>
      <w:numFmt w:val="decimal"/>
      <w:lvlText w:val="%1."/>
      <w:lvlJc w:val="left"/>
      <w:pPr>
        <w:tabs>
          <w:tab w:val="num" w:pos="-360"/>
        </w:tabs>
        <w:ind w:left="360" w:hanging="360"/>
      </w:pPr>
      <w:rPr>
        <w:rFonts w:ascii="Times New Roman" w:hAnsi="Times New Roman" w:cs="Times New Roman"/>
        <w:sz w:val="24"/>
        <w:szCs w:val="24"/>
        <w:lang w:val="en-US"/>
      </w:rPr>
    </w:lvl>
  </w:abstractNum>
  <w:abstractNum w:abstractNumId="2" w15:restartNumberingAfterBreak="0">
    <w:nsid w:val="00000005"/>
    <w:multiLevelType w:val="multilevel"/>
    <w:tmpl w:val="15F82C0A"/>
    <w:name w:val="WW8Num6"/>
    <w:lvl w:ilvl="0">
      <w:start w:val="1"/>
      <w:numFmt w:val="decimal"/>
      <w:lvlText w:val="%1."/>
      <w:lvlJc w:val="left"/>
      <w:pPr>
        <w:tabs>
          <w:tab w:val="num" w:pos="708"/>
        </w:tabs>
        <w:ind w:left="720" w:hanging="360"/>
      </w:pPr>
      <w:rPr>
        <w:rFonts w:ascii="Times New Roman" w:hAnsi="Times New Roman" w:cs="Times New Roman"/>
        <w:i w:val="0"/>
        <w:sz w:val="24"/>
        <w:szCs w:val="24"/>
        <w:lang w:val="en-US" w:eastAsia="es-ES"/>
      </w:rPr>
    </w:lvl>
    <w:lvl w:ilvl="1">
      <w:start w:val="1"/>
      <w:numFmt w:val="decimal"/>
      <w:lvlText w:val="%1.%2."/>
      <w:lvlJc w:val="left"/>
      <w:pPr>
        <w:tabs>
          <w:tab w:val="num" w:pos="0"/>
        </w:tabs>
        <w:ind w:left="1211"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 w15:restartNumberingAfterBreak="0">
    <w:nsid w:val="00000006"/>
    <w:multiLevelType w:val="singleLevel"/>
    <w:tmpl w:val="25D4BB84"/>
    <w:name w:val="WW8Num10"/>
    <w:lvl w:ilvl="0">
      <w:start w:val="1"/>
      <w:numFmt w:val="decimal"/>
      <w:lvlText w:val="%1."/>
      <w:lvlJc w:val="left"/>
      <w:pPr>
        <w:tabs>
          <w:tab w:val="num" w:pos="-785"/>
        </w:tabs>
        <w:ind w:left="644" w:hanging="360"/>
      </w:pPr>
      <w:rPr>
        <w:rFonts w:ascii="Times New Roman" w:hAnsi="Times New Roman" w:cs="Times New Roman"/>
        <w:b w:val="0"/>
        <w:sz w:val="24"/>
        <w:szCs w:val="24"/>
        <w:lang w:val="en-US" w:eastAsia="es-ES"/>
      </w:rPr>
    </w:lvl>
  </w:abstractNum>
  <w:abstractNum w:abstractNumId="4" w15:restartNumberingAfterBreak="0">
    <w:nsid w:val="1040190B"/>
    <w:multiLevelType w:val="multilevel"/>
    <w:tmpl w:val="F95E2B1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EF74FE"/>
    <w:multiLevelType w:val="hybridMultilevel"/>
    <w:tmpl w:val="BECE8C22"/>
    <w:lvl w:ilvl="0" w:tplc="C79E7012">
      <w:start w:val="1"/>
      <w:numFmt w:val="decimal"/>
      <w:lvlText w:val="%1."/>
      <w:lvlJc w:val="left"/>
      <w:pPr>
        <w:ind w:left="900" w:hanging="360"/>
      </w:pPr>
      <w:rPr>
        <w:rFonts w:hint="default"/>
      </w:rPr>
    </w:lvl>
    <w:lvl w:ilvl="1" w:tplc="040A0019" w:tentative="1">
      <w:start w:val="1"/>
      <w:numFmt w:val="lowerLetter"/>
      <w:lvlText w:val="%2."/>
      <w:lvlJc w:val="left"/>
      <w:pPr>
        <w:ind w:left="1620" w:hanging="360"/>
      </w:pPr>
    </w:lvl>
    <w:lvl w:ilvl="2" w:tplc="040A001B">
      <w:start w:val="1"/>
      <w:numFmt w:val="lowerRoman"/>
      <w:lvlText w:val="%3."/>
      <w:lvlJc w:val="right"/>
      <w:pPr>
        <w:ind w:left="2340" w:hanging="180"/>
      </w:pPr>
    </w:lvl>
    <w:lvl w:ilvl="3" w:tplc="040A000F" w:tentative="1">
      <w:start w:val="1"/>
      <w:numFmt w:val="decimal"/>
      <w:lvlText w:val="%4."/>
      <w:lvlJc w:val="left"/>
      <w:pPr>
        <w:ind w:left="3060" w:hanging="360"/>
      </w:pPr>
    </w:lvl>
    <w:lvl w:ilvl="4" w:tplc="040A0019" w:tentative="1">
      <w:start w:val="1"/>
      <w:numFmt w:val="lowerLetter"/>
      <w:lvlText w:val="%5."/>
      <w:lvlJc w:val="left"/>
      <w:pPr>
        <w:ind w:left="3780" w:hanging="360"/>
      </w:pPr>
    </w:lvl>
    <w:lvl w:ilvl="5" w:tplc="040A001B" w:tentative="1">
      <w:start w:val="1"/>
      <w:numFmt w:val="lowerRoman"/>
      <w:lvlText w:val="%6."/>
      <w:lvlJc w:val="right"/>
      <w:pPr>
        <w:ind w:left="4500" w:hanging="180"/>
      </w:pPr>
    </w:lvl>
    <w:lvl w:ilvl="6" w:tplc="040A000F" w:tentative="1">
      <w:start w:val="1"/>
      <w:numFmt w:val="decimal"/>
      <w:lvlText w:val="%7."/>
      <w:lvlJc w:val="left"/>
      <w:pPr>
        <w:ind w:left="5220" w:hanging="360"/>
      </w:pPr>
    </w:lvl>
    <w:lvl w:ilvl="7" w:tplc="040A0019" w:tentative="1">
      <w:start w:val="1"/>
      <w:numFmt w:val="lowerLetter"/>
      <w:lvlText w:val="%8."/>
      <w:lvlJc w:val="left"/>
      <w:pPr>
        <w:ind w:left="5940" w:hanging="360"/>
      </w:pPr>
    </w:lvl>
    <w:lvl w:ilvl="8" w:tplc="040A001B" w:tentative="1">
      <w:start w:val="1"/>
      <w:numFmt w:val="lowerRoman"/>
      <w:lvlText w:val="%9."/>
      <w:lvlJc w:val="right"/>
      <w:pPr>
        <w:ind w:left="6660" w:hanging="180"/>
      </w:pPr>
    </w:lvl>
  </w:abstractNum>
  <w:abstractNum w:abstractNumId="6" w15:restartNumberingAfterBreak="0">
    <w:nsid w:val="48F9427B"/>
    <w:multiLevelType w:val="hybridMultilevel"/>
    <w:tmpl w:val="43847F02"/>
    <w:lvl w:ilvl="0" w:tplc="B37C10AE">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5582201A"/>
    <w:multiLevelType w:val="hybridMultilevel"/>
    <w:tmpl w:val="37226A1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5CAC03BA"/>
    <w:multiLevelType w:val="hybridMultilevel"/>
    <w:tmpl w:val="2DE03A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10D0C03"/>
    <w:multiLevelType w:val="multilevel"/>
    <w:tmpl w:val="501A4844"/>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764C04D8"/>
    <w:multiLevelType w:val="singleLevel"/>
    <w:tmpl w:val="00000004"/>
    <w:lvl w:ilvl="0">
      <w:start w:val="1"/>
      <w:numFmt w:val="decimal"/>
      <w:lvlText w:val="%1."/>
      <w:lvlJc w:val="left"/>
      <w:pPr>
        <w:tabs>
          <w:tab w:val="num" w:pos="-360"/>
        </w:tabs>
        <w:ind w:left="360" w:hanging="360"/>
      </w:pPr>
      <w:rPr>
        <w:rFonts w:ascii="Times New Roman" w:hAnsi="Times New Roman" w:cs="Times New Roman"/>
        <w:sz w:val="24"/>
        <w:szCs w:val="24"/>
        <w:lang w:val="en-US"/>
      </w:rPr>
    </w:lvl>
  </w:abstractNum>
  <w:num w:numId="1">
    <w:abstractNumId w:val="3"/>
  </w:num>
  <w:num w:numId="2">
    <w:abstractNumId w:val="2"/>
  </w:num>
  <w:num w:numId="3">
    <w:abstractNumId w:val="1"/>
  </w:num>
  <w:num w:numId="4">
    <w:abstractNumId w:val="0"/>
  </w:num>
  <w:num w:numId="5">
    <w:abstractNumId w:val="10"/>
  </w:num>
  <w:num w:numId="6">
    <w:abstractNumId w:val="6"/>
  </w:num>
  <w:num w:numId="7">
    <w:abstractNumId w:val="9"/>
  </w:num>
  <w:num w:numId="8">
    <w:abstractNumId w:val="4"/>
  </w:num>
  <w:num w:numId="9">
    <w:abstractNumId w:val="5"/>
  </w:num>
  <w:num w:numId="10">
    <w:abstractNumId w:val="8"/>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P">
    <w15:presenceInfo w15:providerId="None" w15:userId="R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tw9twznveaf5exe0nvpde80000esrevdtr&quot;&gt;PTEN.Ala.Oct13&lt;record-ids&gt;&lt;item&gt;257&lt;/item&gt;&lt;item&gt;258&lt;/item&gt;&lt;item&gt;259&lt;/item&gt;&lt;item&gt;361&lt;/item&gt;&lt;item&gt;873&lt;/item&gt;&lt;item&gt;942&lt;/item&gt;&lt;item&gt;1011&lt;/item&gt;&lt;item&gt;1034&lt;/item&gt;&lt;item&gt;1297&lt;/item&gt;&lt;item&gt;1986&lt;/item&gt;&lt;item&gt;2064&lt;/item&gt;&lt;item&gt;2069&lt;/item&gt;&lt;item&gt;2073&lt;/item&gt;&lt;item&gt;2075&lt;/item&gt;&lt;item&gt;2234&lt;/item&gt;&lt;item&gt;2248&lt;/item&gt;&lt;item&gt;2356&lt;/item&gt;&lt;item&gt;2501&lt;/item&gt;&lt;item&gt;2565&lt;/item&gt;&lt;item&gt;2567&lt;/item&gt;&lt;item&gt;2568&lt;/item&gt;&lt;item&gt;2569&lt;/item&gt;&lt;item&gt;2570&lt;/item&gt;&lt;item&gt;2571&lt;/item&gt;&lt;item&gt;2574&lt;/item&gt;&lt;item&gt;2575&lt;/item&gt;&lt;item&gt;2584&lt;/item&gt;&lt;/record-ids&gt;&lt;/item&gt;&lt;/Libraries&gt;"/>
  </w:docVars>
  <w:rsids>
    <w:rsidRoot w:val="00452D9B"/>
    <w:rsid w:val="0000053B"/>
    <w:rsid w:val="000129E8"/>
    <w:rsid w:val="000322AF"/>
    <w:rsid w:val="00041E08"/>
    <w:rsid w:val="00047191"/>
    <w:rsid w:val="000479DE"/>
    <w:rsid w:val="00050CFC"/>
    <w:rsid w:val="000562F6"/>
    <w:rsid w:val="000575A8"/>
    <w:rsid w:val="00080012"/>
    <w:rsid w:val="00092327"/>
    <w:rsid w:val="00093AF0"/>
    <w:rsid w:val="000D70FF"/>
    <w:rsid w:val="000E054B"/>
    <w:rsid w:val="000E6192"/>
    <w:rsid w:val="000F6200"/>
    <w:rsid w:val="001138B1"/>
    <w:rsid w:val="00113F6F"/>
    <w:rsid w:val="00115C74"/>
    <w:rsid w:val="00120674"/>
    <w:rsid w:val="00127CD9"/>
    <w:rsid w:val="00130623"/>
    <w:rsid w:val="0013355F"/>
    <w:rsid w:val="00134330"/>
    <w:rsid w:val="0014579A"/>
    <w:rsid w:val="001468A9"/>
    <w:rsid w:val="00146C24"/>
    <w:rsid w:val="00153C63"/>
    <w:rsid w:val="0015795F"/>
    <w:rsid w:val="00161A6A"/>
    <w:rsid w:val="00163047"/>
    <w:rsid w:val="00167553"/>
    <w:rsid w:val="001736CB"/>
    <w:rsid w:val="00174C1D"/>
    <w:rsid w:val="00175BEA"/>
    <w:rsid w:val="001875B1"/>
    <w:rsid w:val="00190D3E"/>
    <w:rsid w:val="00193739"/>
    <w:rsid w:val="001B1F59"/>
    <w:rsid w:val="001B7168"/>
    <w:rsid w:val="001C674A"/>
    <w:rsid w:val="001D0309"/>
    <w:rsid w:val="001D3B80"/>
    <w:rsid w:val="001D71DB"/>
    <w:rsid w:val="001E5F6B"/>
    <w:rsid w:val="001F483D"/>
    <w:rsid w:val="00204D0D"/>
    <w:rsid w:val="00206A39"/>
    <w:rsid w:val="00212B28"/>
    <w:rsid w:val="00223822"/>
    <w:rsid w:val="00230E04"/>
    <w:rsid w:val="00232C65"/>
    <w:rsid w:val="00240D9B"/>
    <w:rsid w:val="00241B09"/>
    <w:rsid w:val="0024506A"/>
    <w:rsid w:val="00245A23"/>
    <w:rsid w:val="0026051B"/>
    <w:rsid w:val="00265DA2"/>
    <w:rsid w:val="00277F3D"/>
    <w:rsid w:val="0028241A"/>
    <w:rsid w:val="00283676"/>
    <w:rsid w:val="00294526"/>
    <w:rsid w:val="002963D9"/>
    <w:rsid w:val="002B2DEB"/>
    <w:rsid w:val="002B50C9"/>
    <w:rsid w:val="002B6A78"/>
    <w:rsid w:val="002C07F3"/>
    <w:rsid w:val="002C33A8"/>
    <w:rsid w:val="002D0F5B"/>
    <w:rsid w:val="002D408A"/>
    <w:rsid w:val="002E243A"/>
    <w:rsid w:val="002F5BDC"/>
    <w:rsid w:val="003011A0"/>
    <w:rsid w:val="003016FF"/>
    <w:rsid w:val="003062C4"/>
    <w:rsid w:val="00316BB4"/>
    <w:rsid w:val="00323CED"/>
    <w:rsid w:val="00327832"/>
    <w:rsid w:val="0034479E"/>
    <w:rsid w:val="003456D5"/>
    <w:rsid w:val="0034745B"/>
    <w:rsid w:val="00355C83"/>
    <w:rsid w:val="003635A1"/>
    <w:rsid w:val="00363D51"/>
    <w:rsid w:val="0037767D"/>
    <w:rsid w:val="00380C72"/>
    <w:rsid w:val="003A7A17"/>
    <w:rsid w:val="003B4E85"/>
    <w:rsid w:val="003C6878"/>
    <w:rsid w:val="003D1DCD"/>
    <w:rsid w:val="00412494"/>
    <w:rsid w:val="00415F26"/>
    <w:rsid w:val="004226A3"/>
    <w:rsid w:val="00435F08"/>
    <w:rsid w:val="00445177"/>
    <w:rsid w:val="00446EAB"/>
    <w:rsid w:val="00452D9B"/>
    <w:rsid w:val="00471A12"/>
    <w:rsid w:val="0047415E"/>
    <w:rsid w:val="00475399"/>
    <w:rsid w:val="004816D5"/>
    <w:rsid w:val="00487411"/>
    <w:rsid w:val="00492C71"/>
    <w:rsid w:val="004949AF"/>
    <w:rsid w:val="004A17C1"/>
    <w:rsid w:val="004A2717"/>
    <w:rsid w:val="004A6D25"/>
    <w:rsid w:val="004C3793"/>
    <w:rsid w:val="004C7BEF"/>
    <w:rsid w:val="004F6806"/>
    <w:rsid w:val="00507864"/>
    <w:rsid w:val="00520BBC"/>
    <w:rsid w:val="00525AB8"/>
    <w:rsid w:val="00534651"/>
    <w:rsid w:val="00540E6E"/>
    <w:rsid w:val="00550A75"/>
    <w:rsid w:val="00556F57"/>
    <w:rsid w:val="0056329F"/>
    <w:rsid w:val="00575D3F"/>
    <w:rsid w:val="00582F3A"/>
    <w:rsid w:val="00583D90"/>
    <w:rsid w:val="0058420F"/>
    <w:rsid w:val="00592EE6"/>
    <w:rsid w:val="005A6129"/>
    <w:rsid w:val="005B6ADC"/>
    <w:rsid w:val="005C28C1"/>
    <w:rsid w:val="005D56E9"/>
    <w:rsid w:val="005E3D1B"/>
    <w:rsid w:val="005E6AA2"/>
    <w:rsid w:val="005E7344"/>
    <w:rsid w:val="005F415C"/>
    <w:rsid w:val="005F6CAD"/>
    <w:rsid w:val="005F7B0C"/>
    <w:rsid w:val="00604B99"/>
    <w:rsid w:val="0061115F"/>
    <w:rsid w:val="00616029"/>
    <w:rsid w:val="00620BAA"/>
    <w:rsid w:val="00623EB3"/>
    <w:rsid w:val="006443FA"/>
    <w:rsid w:val="0064787B"/>
    <w:rsid w:val="006546E9"/>
    <w:rsid w:val="006571DC"/>
    <w:rsid w:val="0065756C"/>
    <w:rsid w:val="0066299E"/>
    <w:rsid w:val="006725FD"/>
    <w:rsid w:val="00676290"/>
    <w:rsid w:val="00677BC1"/>
    <w:rsid w:val="00690A05"/>
    <w:rsid w:val="006A1E17"/>
    <w:rsid w:val="006A2074"/>
    <w:rsid w:val="006C5CDB"/>
    <w:rsid w:val="006E1114"/>
    <w:rsid w:val="006E2A36"/>
    <w:rsid w:val="006E3A85"/>
    <w:rsid w:val="006F5956"/>
    <w:rsid w:val="00715D37"/>
    <w:rsid w:val="00720935"/>
    <w:rsid w:val="0072260C"/>
    <w:rsid w:val="00730F91"/>
    <w:rsid w:val="00732FE2"/>
    <w:rsid w:val="007535E0"/>
    <w:rsid w:val="00753D8C"/>
    <w:rsid w:val="00754CCA"/>
    <w:rsid w:val="00757C2F"/>
    <w:rsid w:val="00764930"/>
    <w:rsid w:val="007650F4"/>
    <w:rsid w:val="00767208"/>
    <w:rsid w:val="00774445"/>
    <w:rsid w:val="00776BAE"/>
    <w:rsid w:val="00794C13"/>
    <w:rsid w:val="00796AD6"/>
    <w:rsid w:val="007A2085"/>
    <w:rsid w:val="007A6658"/>
    <w:rsid w:val="007B73C8"/>
    <w:rsid w:val="007C1ACF"/>
    <w:rsid w:val="007E18FD"/>
    <w:rsid w:val="007F230A"/>
    <w:rsid w:val="00802001"/>
    <w:rsid w:val="0083767C"/>
    <w:rsid w:val="008429DF"/>
    <w:rsid w:val="008442AC"/>
    <w:rsid w:val="00846B1B"/>
    <w:rsid w:val="00851A18"/>
    <w:rsid w:val="00857DA0"/>
    <w:rsid w:val="00867EC6"/>
    <w:rsid w:val="0087597E"/>
    <w:rsid w:val="00877646"/>
    <w:rsid w:val="008971AA"/>
    <w:rsid w:val="008A1CC6"/>
    <w:rsid w:val="008A4CB7"/>
    <w:rsid w:val="008A682D"/>
    <w:rsid w:val="008A7CC1"/>
    <w:rsid w:val="008B0324"/>
    <w:rsid w:val="008B1FBF"/>
    <w:rsid w:val="008B260B"/>
    <w:rsid w:val="008B5C6C"/>
    <w:rsid w:val="008B70CC"/>
    <w:rsid w:val="008C0F3E"/>
    <w:rsid w:val="008C58CA"/>
    <w:rsid w:val="00900A8A"/>
    <w:rsid w:val="00911027"/>
    <w:rsid w:val="009141BA"/>
    <w:rsid w:val="00915D78"/>
    <w:rsid w:val="009444E9"/>
    <w:rsid w:val="00965C09"/>
    <w:rsid w:val="00972FFC"/>
    <w:rsid w:val="00985C49"/>
    <w:rsid w:val="00991CB2"/>
    <w:rsid w:val="009B0AB3"/>
    <w:rsid w:val="009C45B2"/>
    <w:rsid w:val="009D5A89"/>
    <w:rsid w:val="009E1A97"/>
    <w:rsid w:val="009F4679"/>
    <w:rsid w:val="00A00988"/>
    <w:rsid w:val="00A2548F"/>
    <w:rsid w:val="00A35C35"/>
    <w:rsid w:val="00A6462D"/>
    <w:rsid w:val="00A73E04"/>
    <w:rsid w:val="00A74C9D"/>
    <w:rsid w:val="00A91DA0"/>
    <w:rsid w:val="00A971D3"/>
    <w:rsid w:val="00AB7B5D"/>
    <w:rsid w:val="00AC5B66"/>
    <w:rsid w:val="00AC704B"/>
    <w:rsid w:val="00AE4204"/>
    <w:rsid w:val="00B176B5"/>
    <w:rsid w:val="00B33815"/>
    <w:rsid w:val="00B33B92"/>
    <w:rsid w:val="00B3475E"/>
    <w:rsid w:val="00B44568"/>
    <w:rsid w:val="00B44AF1"/>
    <w:rsid w:val="00B53C19"/>
    <w:rsid w:val="00B55024"/>
    <w:rsid w:val="00B8517E"/>
    <w:rsid w:val="00BA3729"/>
    <w:rsid w:val="00BB0970"/>
    <w:rsid w:val="00BB6485"/>
    <w:rsid w:val="00BB6D01"/>
    <w:rsid w:val="00BC65F5"/>
    <w:rsid w:val="00BD172E"/>
    <w:rsid w:val="00BD298A"/>
    <w:rsid w:val="00BD3777"/>
    <w:rsid w:val="00BD69FC"/>
    <w:rsid w:val="00BD7BE1"/>
    <w:rsid w:val="00BE1021"/>
    <w:rsid w:val="00BE167E"/>
    <w:rsid w:val="00C02594"/>
    <w:rsid w:val="00C026F7"/>
    <w:rsid w:val="00C05309"/>
    <w:rsid w:val="00C317BF"/>
    <w:rsid w:val="00C439A5"/>
    <w:rsid w:val="00C44E49"/>
    <w:rsid w:val="00C575BB"/>
    <w:rsid w:val="00C60268"/>
    <w:rsid w:val="00C812F7"/>
    <w:rsid w:val="00C901AA"/>
    <w:rsid w:val="00C923A6"/>
    <w:rsid w:val="00C93A9A"/>
    <w:rsid w:val="00CA1533"/>
    <w:rsid w:val="00CA77EB"/>
    <w:rsid w:val="00CC3580"/>
    <w:rsid w:val="00CE5CD2"/>
    <w:rsid w:val="00CF3DF8"/>
    <w:rsid w:val="00CF4DD0"/>
    <w:rsid w:val="00D04866"/>
    <w:rsid w:val="00D04BBB"/>
    <w:rsid w:val="00D3569C"/>
    <w:rsid w:val="00D42924"/>
    <w:rsid w:val="00D506F0"/>
    <w:rsid w:val="00D53098"/>
    <w:rsid w:val="00D67ECB"/>
    <w:rsid w:val="00D921CD"/>
    <w:rsid w:val="00D956A7"/>
    <w:rsid w:val="00DA5403"/>
    <w:rsid w:val="00DC3AB5"/>
    <w:rsid w:val="00DD0A5E"/>
    <w:rsid w:val="00DE40FE"/>
    <w:rsid w:val="00E109DB"/>
    <w:rsid w:val="00E260F2"/>
    <w:rsid w:val="00E2625D"/>
    <w:rsid w:val="00E2672A"/>
    <w:rsid w:val="00E26C87"/>
    <w:rsid w:val="00E3415B"/>
    <w:rsid w:val="00E41CC5"/>
    <w:rsid w:val="00E45BBC"/>
    <w:rsid w:val="00E540E6"/>
    <w:rsid w:val="00E64B8E"/>
    <w:rsid w:val="00E80B3F"/>
    <w:rsid w:val="00E91F7F"/>
    <w:rsid w:val="00E94EEF"/>
    <w:rsid w:val="00EA5C65"/>
    <w:rsid w:val="00EA660F"/>
    <w:rsid w:val="00EA7A3B"/>
    <w:rsid w:val="00EB1EAB"/>
    <w:rsid w:val="00EC1E2C"/>
    <w:rsid w:val="00ED2FAB"/>
    <w:rsid w:val="00EE5F86"/>
    <w:rsid w:val="00EF068B"/>
    <w:rsid w:val="00F0229F"/>
    <w:rsid w:val="00F12273"/>
    <w:rsid w:val="00F40E35"/>
    <w:rsid w:val="00F5096E"/>
    <w:rsid w:val="00F56253"/>
    <w:rsid w:val="00F64F5B"/>
    <w:rsid w:val="00F7501D"/>
    <w:rsid w:val="00F8309A"/>
    <w:rsid w:val="00F931A1"/>
    <w:rsid w:val="00FA0BED"/>
    <w:rsid w:val="00FA340F"/>
    <w:rsid w:val="00FC7342"/>
    <w:rsid w:val="00FE66A4"/>
    <w:rsid w:val="00FE7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91B6"/>
  <w15:chartTrackingRefBased/>
  <w15:docId w15:val="{EF5EE904-98F0-41F0-A2FA-6701216DC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4EEF"/>
    <w:pPr>
      <w:spacing w:after="0" w:line="240" w:lineRule="auto"/>
    </w:pPr>
  </w:style>
  <w:style w:type="character" w:styleId="Hyperlink">
    <w:name w:val="Hyperlink"/>
    <w:basedOn w:val="DefaultParagraphFont"/>
    <w:uiPriority w:val="99"/>
    <w:unhideWhenUsed/>
    <w:rsid w:val="00CA1533"/>
    <w:rPr>
      <w:color w:val="0563C1" w:themeColor="hyperlink"/>
      <w:u w:val="single"/>
    </w:rPr>
  </w:style>
  <w:style w:type="character" w:customStyle="1" w:styleId="UnresolvedMention1">
    <w:name w:val="Unresolved Mention1"/>
    <w:basedOn w:val="DefaultParagraphFont"/>
    <w:uiPriority w:val="99"/>
    <w:semiHidden/>
    <w:unhideWhenUsed/>
    <w:rsid w:val="00CA1533"/>
    <w:rPr>
      <w:color w:val="808080"/>
      <w:shd w:val="clear" w:color="auto" w:fill="E6E6E6"/>
    </w:rPr>
  </w:style>
  <w:style w:type="paragraph" w:customStyle="1" w:styleId="EndNoteBibliographyTitle">
    <w:name w:val="EndNote Bibliography Title"/>
    <w:basedOn w:val="Normal"/>
    <w:link w:val="EndNoteBibliographyTitleChar"/>
    <w:rsid w:val="00582F3A"/>
    <w:pPr>
      <w:spacing w:after="0"/>
      <w:jc w:val="center"/>
    </w:pPr>
    <w:rPr>
      <w:rFonts w:ascii="Calibri" w:hAnsi="Calibri" w:cs="Calibri"/>
      <w:noProof/>
      <w:lang w:val="en-US"/>
    </w:rPr>
  </w:style>
  <w:style w:type="character" w:customStyle="1" w:styleId="NoSpacingChar">
    <w:name w:val="No Spacing Char"/>
    <w:basedOn w:val="DefaultParagraphFont"/>
    <w:link w:val="NoSpacing"/>
    <w:uiPriority w:val="1"/>
    <w:rsid w:val="00582F3A"/>
  </w:style>
  <w:style w:type="character" w:customStyle="1" w:styleId="EndNoteBibliographyTitleChar">
    <w:name w:val="EndNote Bibliography Title Char"/>
    <w:basedOn w:val="NoSpacingChar"/>
    <w:link w:val="EndNoteBibliographyTitle"/>
    <w:rsid w:val="00582F3A"/>
    <w:rPr>
      <w:rFonts w:ascii="Calibri" w:hAnsi="Calibri" w:cs="Calibri"/>
      <w:noProof/>
      <w:lang w:val="en-US"/>
    </w:rPr>
  </w:style>
  <w:style w:type="paragraph" w:customStyle="1" w:styleId="EndNoteBibliography">
    <w:name w:val="EndNote Bibliography"/>
    <w:basedOn w:val="Normal"/>
    <w:link w:val="EndNoteBibliographyChar"/>
    <w:rsid w:val="00582F3A"/>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582F3A"/>
    <w:rPr>
      <w:rFonts w:ascii="Calibri" w:hAnsi="Calibri" w:cs="Calibri"/>
      <w:noProof/>
      <w:lang w:val="en-US"/>
    </w:rPr>
  </w:style>
  <w:style w:type="character" w:styleId="CommentReference">
    <w:name w:val="annotation reference"/>
    <w:basedOn w:val="DefaultParagraphFont"/>
    <w:uiPriority w:val="99"/>
    <w:semiHidden/>
    <w:unhideWhenUsed/>
    <w:rsid w:val="00985C49"/>
    <w:rPr>
      <w:sz w:val="18"/>
      <w:szCs w:val="18"/>
    </w:rPr>
  </w:style>
  <w:style w:type="paragraph" w:styleId="CommentText">
    <w:name w:val="annotation text"/>
    <w:basedOn w:val="Normal"/>
    <w:link w:val="CommentTextChar"/>
    <w:uiPriority w:val="99"/>
    <w:semiHidden/>
    <w:unhideWhenUsed/>
    <w:rsid w:val="00985C49"/>
    <w:pPr>
      <w:spacing w:after="200" w:line="240" w:lineRule="auto"/>
    </w:pPr>
    <w:rPr>
      <w:sz w:val="24"/>
      <w:szCs w:val="24"/>
      <w:lang w:val="es-ES"/>
    </w:rPr>
  </w:style>
  <w:style w:type="character" w:customStyle="1" w:styleId="CommentTextChar">
    <w:name w:val="Comment Text Char"/>
    <w:basedOn w:val="DefaultParagraphFont"/>
    <w:link w:val="CommentText"/>
    <w:uiPriority w:val="99"/>
    <w:semiHidden/>
    <w:rsid w:val="00985C49"/>
    <w:rPr>
      <w:sz w:val="24"/>
      <w:szCs w:val="24"/>
      <w:lang w:val="es-ES"/>
    </w:rPr>
  </w:style>
  <w:style w:type="paragraph" w:styleId="BalloonText">
    <w:name w:val="Balloon Text"/>
    <w:basedOn w:val="Normal"/>
    <w:link w:val="BalloonTextChar"/>
    <w:uiPriority w:val="99"/>
    <w:semiHidden/>
    <w:unhideWhenUsed/>
    <w:rsid w:val="00985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C49"/>
    <w:rPr>
      <w:rFonts w:ascii="Segoe UI" w:hAnsi="Segoe UI" w:cs="Segoe UI"/>
      <w:sz w:val="18"/>
      <w:szCs w:val="18"/>
    </w:rPr>
  </w:style>
  <w:style w:type="paragraph" w:styleId="ListParagraph">
    <w:name w:val="List Paragraph"/>
    <w:basedOn w:val="Normal"/>
    <w:uiPriority w:val="34"/>
    <w:qFormat/>
    <w:rsid w:val="00EF068B"/>
    <w:pPr>
      <w:spacing w:after="200" w:line="276"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10597</TotalTime>
  <Pages>14</Pages>
  <Words>6257</Words>
  <Characters>35670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dc:creator>
  <cp:keywords/>
  <dc:description/>
  <cp:lastModifiedBy>RP</cp:lastModifiedBy>
  <cp:revision>122</cp:revision>
  <dcterms:created xsi:type="dcterms:W3CDTF">2022-02-15T23:08:00Z</dcterms:created>
  <dcterms:modified xsi:type="dcterms:W3CDTF">2022-12-19T09:43:00Z</dcterms:modified>
</cp:coreProperties>
</file>